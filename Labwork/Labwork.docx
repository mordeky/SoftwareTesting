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EA3FA" w14:textId="77777777" w:rsidR="00FF11C7" w:rsidRDefault="00FF11C7" w:rsidP="003E67F1">
      <w:pPr>
        <w:pStyle w:val="a9"/>
        <w:rPr>
          <w:sz w:val="48"/>
          <w:szCs w:val="48"/>
        </w:rPr>
      </w:pPr>
      <w:r>
        <w:rPr>
          <w:rFonts w:hint="eastAsia"/>
          <w:sz w:val="48"/>
          <w:szCs w:val="48"/>
        </w:rPr>
        <w:t>L</w:t>
      </w:r>
      <w:r>
        <w:rPr>
          <w:sz w:val="48"/>
          <w:szCs w:val="48"/>
        </w:rPr>
        <w:t>ab</w:t>
      </w:r>
      <w:r w:rsidR="0078355E">
        <w:rPr>
          <w:sz w:val="48"/>
          <w:szCs w:val="48"/>
        </w:rPr>
        <w:t xml:space="preserve"> Report</w:t>
      </w:r>
      <w:r>
        <w:rPr>
          <w:sz w:val="48"/>
          <w:szCs w:val="48"/>
        </w:rPr>
        <w:t xml:space="preserve"> for SQAT</w:t>
      </w:r>
    </w:p>
    <w:tbl>
      <w:tblPr>
        <w:tblW w:w="0" w:type="auto"/>
        <w:tblLook w:val="04A0" w:firstRow="1" w:lastRow="0" w:firstColumn="1" w:lastColumn="0" w:noHBand="0" w:noVBand="1"/>
      </w:tblPr>
      <w:tblGrid>
        <w:gridCol w:w="4134"/>
        <w:gridCol w:w="4172"/>
      </w:tblGrid>
      <w:tr w:rsidR="00FF11C7" w:rsidRPr="00CA58BA" w14:paraId="59181211" w14:textId="77777777" w:rsidTr="00C41EB5">
        <w:trPr>
          <w:trHeight w:val="454"/>
        </w:trPr>
        <w:tc>
          <w:tcPr>
            <w:tcW w:w="4134" w:type="dxa"/>
            <w:shd w:val="clear" w:color="auto" w:fill="auto"/>
            <w:vAlign w:val="center"/>
          </w:tcPr>
          <w:p w14:paraId="25E58A0F" w14:textId="77777777" w:rsidR="00FF11C7" w:rsidRPr="00CA58BA" w:rsidRDefault="00FF11C7" w:rsidP="00A370A2">
            <w:pPr>
              <w:spacing w:line="240" w:lineRule="auto"/>
              <w:jc w:val="right"/>
              <w:rPr>
                <w:b/>
                <w:szCs w:val="21"/>
              </w:rPr>
            </w:pPr>
            <w:r w:rsidRPr="00CA58BA">
              <w:rPr>
                <w:rFonts w:hint="eastAsia"/>
                <w:b/>
                <w:szCs w:val="21"/>
              </w:rPr>
              <w:t>Student ID</w:t>
            </w:r>
            <w:r w:rsidRPr="00CA58BA">
              <w:rPr>
                <w:b/>
                <w:szCs w:val="21"/>
              </w:rPr>
              <w:t>:</w:t>
            </w:r>
          </w:p>
        </w:tc>
        <w:tc>
          <w:tcPr>
            <w:tcW w:w="4172" w:type="dxa"/>
            <w:shd w:val="clear" w:color="auto" w:fill="auto"/>
            <w:vAlign w:val="center"/>
          </w:tcPr>
          <w:p w14:paraId="71EE2BED" w14:textId="77777777" w:rsidR="00FF11C7" w:rsidRPr="00CA58BA" w:rsidRDefault="00FF11C7" w:rsidP="00A370A2">
            <w:pPr>
              <w:spacing w:line="240" w:lineRule="auto"/>
              <w:rPr>
                <w:b/>
                <w:szCs w:val="21"/>
                <w:highlight w:val="green"/>
              </w:rPr>
            </w:pPr>
            <w:r w:rsidRPr="00CA58BA">
              <w:rPr>
                <w:szCs w:val="21"/>
                <w:highlight w:val="green"/>
              </w:rPr>
              <w:t>L201726630108</w:t>
            </w:r>
          </w:p>
        </w:tc>
      </w:tr>
      <w:tr w:rsidR="00FF11C7" w:rsidRPr="00CA58BA" w14:paraId="1B676F5C" w14:textId="77777777" w:rsidTr="00C41EB5">
        <w:trPr>
          <w:trHeight w:val="454"/>
        </w:trPr>
        <w:tc>
          <w:tcPr>
            <w:tcW w:w="4134" w:type="dxa"/>
            <w:shd w:val="clear" w:color="auto" w:fill="auto"/>
            <w:vAlign w:val="center"/>
          </w:tcPr>
          <w:p w14:paraId="0B79F078" w14:textId="77777777" w:rsidR="00FF11C7" w:rsidRPr="00CA58BA" w:rsidRDefault="00FF11C7" w:rsidP="00A370A2">
            <w:pPr>
              <w:spacing w:line="240" w:lineRule="auto"/>
              <w:jc w:val="right"/>
              <w:rPr>
                <w:b/>
                <w:szCs w:val="21"/>
              </w:rPr>
            </w:pPr>
            <w:r w:rsidRPr="00CA58BA">
              <w:rPr>
                <w:rFonts w:hint="eastAsia"/>
                <w:b/>
                <w:szCs w:val="21"/>
              </w:rPr>
              <w:t>Student</w:t>
            </w:r>
            <w:r w:rsidRPr="00CA58BA">
              <w:rPr>
                <w:b/>
                <w:szCs w:val="21"/>
              </w:rPr>
              <w:t xml:space="preserve"> Name:</w:t>
            </w:r>
          </w:p>
        </w:tc>
        <w:tc>
          <w:tcPr>
            <w:tcW w:w="4172" w:type="dxa"/>
            <w:shd w:val="clear" w:color="auto" w:fill="auto"/>
            <w:vAlign w:val="center"/>
          </w:tcPr>
          <w:p w14:paraId="600ADA59" w14:textId="77777777" w:rsidR="00FF11C7" w:rsidRPr="00CA58BA" w:rsidRDefault="00FF11C7" w:rsidP="00A370A2">
            <w:pPr>
              <w:spacing w:line="240" w:lineRule="auto"/>
              <w:rPr>
                <w:b/>
                <w:szCs w:val="21"/>
                <w:highlight w:val="green"/>
              </w:rPr>
            </w:pPr>
            <w:r w:rsidRPr="00CA58BA">
              <w:rPr>
                <w:szCs w:val="21"/>
                <w:highlight w:val="green"/>
              </w:rPr>
              <w:t>Tamraoui Oussama</w:t>
            </w:r>
          </w:p>
        </w:tc>
      </w:tr>
    </w:tbl>
    <w:p w14:paraId="6A27ECE5" w14:textId="1D4BDAB2" w:rsidR="00C41EB5" w:rsidRPr="0067514D" w:rsidRDefault="00C41EB5" w:rsidP="00C41EB5">
      <w:pPr>
        <w:widowControl/>
        <w:spacing w:before="75" w:after="75"/>
        <w:jc w:val="left"/>
        <w:rPr>
          <w:rFonts w:ascii="Arial" w:hAnsi="Arial" w:cs="Arial"/>
          <w:b/>
          <w:bCs/>
          <w:color w:val="FF0000"/>
          <w:kern w:val="0"/>
          <w:sz w:val="26"/>
          <w:szCs w:val="26"/>
        </w:rPr>
      </w:pPr>
      <w:r w:rsidRPr="00325B15">
        <w:rPr>
          <w:rFonts w:ascii="Arial" w:hAnsi="Arial" w:cs="Arial"/>
          <w:b/>
          <w:bCs/>
          <w:color w:val="FF0000"/>
          <w:kern w:val="0"/>
          <w:sz w:val="26"/>
          <w:szCs w:val="26"/>
        </w:rPr>
        <w:t>Before submitting your labwork, please</w:t>
      </w:r>
      <w:r w:rsidR="00AC17F2">
        <w:rPr>
          <w:rFonts w:ascii="Arial" w:hAnsi="Arial" w:cs="Arial"/>
          <w:b/>
          <w:bCs/>
          <w:color w:val="FF0000"/>
          <w:kern w:val="0"/>
          <w:sz w:val="26"/>
          <w:szCs w:val="26"/>
        </w:rPr>
        <w:t xml:space="preserve"> DO</w:t>
      </w:r>
      <w:r w:rsidRPr="00325B15">
        <w:rPr>
          <w:rFonts w:ascii="Arial" w:hAnsi="Arial" w:cs="Arial"/>
          <w:b/>
          <w:bCs/>
          <w:color w:val="FF0000"/>
          <w:kern w:val="0"/>
          <w:sz w:val="26"/>
          <w:szCs w:val="26"/>
        </w:rPr>
        <w:t xml:space="preserve"> read the submission instructions carefully</w:t>
      </w:r>
      <w:r>
        <w:rPr>
          <w:rFonts w:ascii="Arial" w:hAnsi="Arial" w:cs="Arial"/>
          <w:b/>
          <w:bCs/>
          <w:color w:val="FF0000"/>
          <w:kern w:val="0"/>
          <w:sz w:val="26"/>
          <w:szCs w:val="26"/>
        </w:rPr>
        <w:t xml:space="preserve"> </w:t>
      </w:r>
      <w:hyperlink r:id="rId7" w:history="1">
        <w:r>
          <w:rPr>
            <w:rStyle w:val="a3"/>
            <w:rFonts w:ascii="Arial" w:hAnsi="Arial" w:cs="Arial"/>
            <w:b/>
            <w:bCs/>
            <w:kern w:val="0"/>
            <w:sz w:val="26"/>
            <w:szCs w:val="26"/>
          </w:rPr>
          <w:t>How-to-submit-your-labwork.docx</w:t>
        </w:r>
      </w:hyperlink>
      <w:r w:rsidRPr="00325B15">
        <w:rPr>
          <w:rFonts w:ascii="Arial" w:hAnsi="Arial" w:cs="Arial"/>
          <w:color w:val="000000"/>
          <w:kern w:val="0"/>
          <w:sz w:val="26"/>
          <w:szCs w:val="26"/>
        </w:rPr>
        <w:t> </w:t>
      </w:r>
      <w:r w:rsidRPr="00325B15">
        <w:rPr>
          <w:rFonts w:ascii="Arial" w:hAnsi="Arial" w:cs="Arial"/>
          <w:b/>
          <w:bCs/>
          <w:color w:val="FF0000"/>
          <w:kern w:val="0"/>
          <w:sz w:val="26"/>
          <w:szCs w:val="26"/>
        </w:rPr>
        <w:t>!</w:t>
      </w:r>
    </w:p>
    <w:p w14:paraId="129C6DD6" w14:textId="4D0B202E" w:rsidR="007C6B1C" w:rsidRDefault="007C6B1C" w:rsidP="007C6B1C">
      <w:pPr>
        <w:pStyle w:val="1"/>
        <w:spacing w:before="156" w:after="156"/>
      </w:pPr>
      <w:bookmarkStart w:id="0" w:name="_Hlk36032312"/>
      <w:r>
        <w:rPr>
          <w:rFonts w:hint="eastAsia"/>
        </w:rPr>
        <w:t>L</w:t>
      </w:r>
      <w:r>
        <w:t xml:space="preserve">ab01: </w:t>
      </w:r>
      <w:r w:rsidRPr="001E619F">
        <w:t>Testing Principles</w:t>
      </w:r>
    </w:p>
    <w:p w14:paraId="162E6FA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01: </w:t>
      </w:r>
      <w:r w:rsidRPr="00316F26">
        <w:rPr>
          <w:rStyle w:val="ad"/>
          <w:rFonts w:eastAsia="微软雅黑" w:hint="eastAsia"/>
        </w:rPr>
        <w:t>failure, fault, or error</w:t>
      </w:r>
    </w:p>
    <w:p w14:paraId="0E7F1DE3" w14:textId="77777777" w:rsidR="007C6B1C" w:rsidRPr="00316F26" w:rsidRDefault="007C6B1C" w:rsidP="007C6B1C">
      <w:pPr>
        <w:rPr>
          <w:rStyle w:val="ad"/>
        </w:rPr>
      </w:pPr>
      <w:r w:rsidRPr="00316F26">
        <w:rPr>
          <w:rStyle w:val="ad"/>
          <w:rFonts w:hint="eastAsia"/>
        </w:rPr>
        <w:t>Having a certain terminology helps testers to explain the problems they have with a program or in their software.</w:t>
      </w:r>
      <w:r w:rsidRPr="00316F26">
        <w:rPr>
          <w:rStyle w:val="ad"/>
        </w:rPr>
        <w:t xml:space="preserve"> </w:t>
      </w:r>
      <w:r w:rsidRPr="00316F26">
        <w:rPr>
          <w:rStyle w:val="ad"/>
          <w:rFonts w:hint="eastAsia"/>
        </w:rPr>
        <w:t>Below is a small conversation. Fill each of the caps with: failure, fault, or error.</w:t>
      </w:r>
    </w:p>
    <w:p w14:paraId="3DAA3F5E" w14:textId="77777777" w:rsidR="007C6B1C" w:rsidRDefault="007C6B1C" w:rsidP="007C6B1C">
      <w:r w:rsidRPr="00316F26">
        <w:rPr>
          <w:rFonts w:hint="eastAsia"/>
          <w:b/>
          <w:bCs/>
        </w:rPr>
        <w:t>Mark</w:t>
      </w:r>
      <w:r w:rsidRPr="00316F26">
        <w:rPr>
          <w:rFonts w:hint="eastAsia"/>
        </w:rPr>
        <w:t>: Hey, Jane, I just observed a (1) _ _ _ _ _ _ in our software: if the user has multiple surnames, our software doesn</w:t>
      </w:r>
      <w:r>
        <w:t>’</w:t>
      </w:r>
      <w:r w:rsidRPr="00316F26">
        <w:rPr>
          <w:rFonts w:hint="eastAsia"/>
        </w:rPr>
        <w:t>t allow them to sign in.</w:t>
      </w:r>
    </w:p>
    <w:p w14:paraId="474DD1F0" w14:textId="77777777" w:rsidR="007C6B1C" w:rsidRDefault="007C6B1C" w:rsidP="007C6B1C">
      <w:r w:rsidRPr="00316F26">
        <w:rPr>
          <w:rFonts w:hint="eastAsia"/>
          <w:b/>
          <w:bCs/>
        </w:rPr>
        <w:t>Jane</w:t>
      </w:r>
      <w:r w:rsidRPr="00316F26">
        <w:rPr>
          <w:rFonts w:hint="eastAsia"/>
        </w:rPr>
        <w:t>: Oh, that</w:t>
      </w:r>
      <w:r w:rsidRPr="00316F26">
        <w:rPr>
          <w:rFonts w:hint="eastAsia"/>
        </w:rPr>
        <w:t>’</w:t>
      </w:r>
      <w:r w:rsidRPr="00316F26">
        <w:rPr>
          <w:rFonts w:hint="eastAsia"/>
        </w:rPr>
        <w:t>s awful. Let me debug the code so that I can find the (2) _ _ _ _ _ _.</w:t>
      </w:r>
    </w:p>
    <w:p w14:paraId="0F7BC765" w14:textId="77777777" w:rsidR="007C6B1C" w:rsidRDefault="007C6B1C" w:rsidP="007C6B1C">
      <w:r w:rsidRPr="00316F26">
        <w:rPr>
          <w:rFonts w:hint="eastAsia"/>
          <w:i/>
          <w:iCs/>
        </w:rPr>
        <w:t>(a few minutes later)</w:t>
      </w:r>
    </w:p>
    <w:p w14:paraId="1A9D340D" w14:textId="77777777" w:rsidR="007C6B1C" w:rsidRDefault="007C6B1C" w:rsidP="007C6B1C">
      <w:r w:rsidRPr="00316F26">
        <w:rPr>
          <w:rFonts w:hint="eastAsia"/>
          <w:b/>
          <w:bCs/>
        </w:rPr>
        <w:t>Jane</w:t>
      </w:r>
      <w:r w:rsidRPr="00316F26">
        <w:rPr>
          <w:rFonts w:hint="eastAsia"/>
        </w:rPr>
        <w:t>: Mark, I found it! It was my (3) _ _ _ _ _ _. I programmed that part, but never thought of this case.</w:t>
      </w:r>
    </w:p>
    <w:p w14:paraId="1BE29FB5" w14:textId="77777777" w:rsidR="007C6B1C" w:rsidRDefault="007C6B1C" w:rsidP="007C6B1C">
      <w:r w:rsidRPr="00316F26">
        <w:rPr>
          <w:rFonts w:hint="eastAsia"/>
          <w:b/>
          <w:bCs/>
        </w:rPr>
        <w:t>Mark</w:t>
      </w:r>
      <w:r w:rsidRPr="00316F26">
        <w:rPr>
          <w:rFonts w:hint="eastAsia"/>
        </w:rPr>
        <w:t>: No worries, Jane! Thanks for fixing it!</w:t>
      </w:r>
    </w:p>
    <w:p w14:paraId="60159315" w14:textId="77777777" w:rsidR="007C6B1C" w:rsidRDefault="007C6B1C" w:rsidP="007C6B1C"/>
    <w:p w14:paraId="36B86C8A" w14:textId="77777777" w:rsidR="007C6B1C" w:rsidRPr="00316F26"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5C28B0CA"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02: </w:t>
      </w:r>
      <w:r w:rsidRPr="00316F26">
        <w:rPr>
          <w:rStyle w:val="ad"/>
          <w:rFonts w:eastAsia="微软雅黑" w:hint="eastAsia"/>
        </w:rPr>
        <w:t>testing principle</w:t>
      </w:r>
    </w:p>
    <w:p w14:paraId="20131A3D" w14:textId="77777777" w:rsidR="007C6B1C" w:rsidRDefault="007C6B1C" w:rsidP="007C6B1C">
      <w:pPr>
        <w:rPr>
          <w:rStyle w:val="ad"/>
        </w:rPr>
      </w:pPr>
      <w:r w:rsidRPr="00316F26">
        <w:rPr>
          <w:rStyle w:val="ad"/>
          <w:rFonts w:hint="eastAsia"/>
        </w:rPr>
        <w:t>Kelly, a very experienced software tester, visits Books!, a social network focused on matching people based on books they read. Users do not report bugs so often; Books! developers have strong testing practices in place. However, users do say that the software is not really delivering what it promises.</w:t>
      </w:r>
      <w:r w:rsidRPr="00316F26">
        <w:rPr>
          <w:rStyle w:val="ad"/>
        </w:rPr>
        <w:t xml:space="preserve"> </w:t>
      </w:r>
      <w:r w:rsidRPr="00316F26">
        <w:rPr>
          <w:rStyle w:val="ad"/>
          <w:rFonts w:hint="eastAsia"/>
        </w:rPr>
        <w:t>What testing principle applies to this problem?</w:t>
      </w:r>
    </w:p>
    <w:p w14:paraId="17E25C5F" w14:textId="77777777" w:rsidR="007C6B1C" w:rsidRPr="00316F26" w:rsidRDefault="007C6B1C" w:rsidP="007C6B1C">
      <w:pPr>
        <w:rPr>
          <w:rStyle w:val="ad"/>
          <w:b w:val="0"/>
          <w:i w:val="0"/>
          <w:iCs w:val="0"/>
          <w:color w:val="auto"/>
        </w:rPr>
      </w:pPr>
      <w:r>
        <w:rPr>
          <w:rFonts w:hint="eastAsia"/>
        </w:rPr>
        <w:t>Your</w:t>
      </w:r>
      <w:r>
        <w:t xml:space="preserve"> </w:t>
      </w:r>
      <w:r>
        <w:rPr>
          <w:rFonts w:hint="eastAsia"/>
        </w:rPr>
        <w:t>Answer</w:t>
      </w:r>
      <w:r>
        <w:t xml:space="preserve"> is </w:t>
      </w:r>
      <w:r w:rsidRPr="0070578D">
        <w:rPr>
          <w:u w:val="single"/>
        </w:rPr>
        <w:t xml:space="preserve">     </w:t>
      </w:r>
      <w:r>
        <w:t>?</w:t>
      </w:r>
    </w:p>
    <w:p w14:paraId="61FE638E"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03: </w:t>
      </w:r>
      <w:r w:rsidRPr="00316F26">
        <w:rPr>
          <w:rStyle w:val="ad"/>
          <w:rFonts w:eastAsia="微软雅黑" w:hint="eastAsia"/>
        </w:rPr>
        <w:t>testing principle</w:t>
      </w:r>
    </w:p>
    <w:p w14:paraId="773E1D84" w14:textId="77777777" w:rsidR="007C6B1C" w:rsidRPr="00316F26" w:rsidRDefault="007C6B1C" w:rsidP="007C6B1C">
      <w:pPr>
        <w:ind w:firstLineChars="200" w:firstLine="562"/>
        <w:rPr>
          <w:rStyle w:val="ad"/>
        </w:rPr>
      </w:pPr>
      <w:r w:rsidRPr="00316F26">
        <w:rPr>
          <w:rStyle w:val="ad"/>
          <w:rFonts w:hint="eastAsia"/>
        </w:rPr>
        <w:t xml:space="preserve">Suzanne, a junior software testing, just joined a very large online payment company. As a first task, Suzanne analyzed their past two years </w:t>
      </w:r>
      <w:r w:rsidRPr="00316F26">
        <w:rPr>
          <w:rStyle w:val="ad"/>
          <w:rFonts w:hint="eastAsia"/>
        </w:rPr>
        <w:lastRenderedPageBreak/>
        <w:t xml:space="preserve">of bug reports. Suzanne observes that more than 50% of bugs have been happening in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w:t>
      </w:r>
    </w:p>
    <w:p w14:paraId="24FF567A" w14:textId="77777777" w:rsidR="007C6B1C" w:rsidRPr="00316F26" w:rsidRDefault="007C6B1C" w:rsidP="007C6B1C">
      <w:pPr>
        <w:ind w:firstLineChars="200" w:firstLine="562"/>
        <w:rPr>
          <w:rStyle w:val="ad"/>
        </w:rPr>
      </w:pPr>
      <w:r w:rsidRPr="00316F26">
        <w:rPr>
          <w:rStyle w:val="ad"/>
          <w:rFonts w:hint="eastAsia"/>
        </w:rPr>
        <w:t xml:space="preserve">Suzanne then promises her manager that she will design test cases that will completely cover the </w:t>
      </w:r>
      <w:r>
        <w:rPr>
          <w:rStyle w:val="ad"/>
        </w:rPr>
        <w:t>‘</w:t>
      </w:r>
      <w:r w:rsidRPr="00316F26">
        <w:rPr>
          <w:rStyle w:val="ad"/>
          <w:rFonts w:hint="eastAsia"/>
          <w:i w:val="0"/>
          <w:iCs w:val="0"/>
          <w:color w:val="0070C0"/>
        </w:rPr>
        <w:t>International payments</w:t>
      </w:r>
      <w:r>
        <w:rPr>
          <w:rStyle w:val="ad"/>
        </w:rPr>
        <w:t xml:space="preserve">’ </w:t>
      </w:r>
      <w:r w:rsidRPr="00316F26">
        <w:rPr>
          <w:rStyle w:val="ad"/>
          <w:rFonts w:hint="eastAsia"/>
        </w:rPr>
        <w:t>module, and thus, find all the bugs.</w:t>
      </w:r>
    </w:p>
    <w:p w14:paraId="72A5542B" w14:textId="77777777" w:rsidR="007C6B1C" w:rsidRPr="00316F26" w:rsidRDefault="007C6B1C" w:rsidP="007C6B1C">
      <w:pPr>
        <w:ind w:firstLineChars="200" w:firstLine="562"/>
        <w:rPr>
          <w:rStyle w:val="ad"/>
        </w:rPr>
      </w:pPr>
      <w:r w:rsidRPr="00316F26">
        <w:rPr>
          <w:rStyle w:val="ad"/>
          <w:rFonts w:hint="eastAsia"/>
        </w:rPr>
        <w:t>Which of the following testing principles might explain why this is not possible?</w:t>
      </w:r>
    </w:p>
    <w:p w14:paraId="4B9AEB42" w14:textId="77777777" w:rsidR="007C6B1C" w:rsidRPr="00316F26" w:rsidRDefault="007C6B1C" w:rsidP="007C6B1C">
      <w:pPr>
        <w:pStyle w:val="a8"/>
        <w:numPr>
          <w:ilvl w:val="0"/>
          <w:numId w:val="14"/>
        </w:numPr>
        <w:ind w:firstLineChars="0"/>
        <w:rPr>
          <w:rStyle w:val="ad"/>
        </w:rPr>
      </w:pPr>
      <w:r w:rsidRPr="00316F26">
        <w:rPr>
          <w:rStyle w:val="ad"/>
          <w:rFonts w:hint="eastAsia"/>
        </w:rPr>
        <w:t>Pesticide paradox.</w:t>
      </w:r>
    </w:p>
    <w:p w14:paraId="114023B6" w14:textId="77777777" w:rsidR="007C6B1C" w:rsidRPr="00316F26" w:rsidRDefault="007C6B1C" w:rsidP="007C6B1C">
      <w:pPr>
        <w:pStyle w:val="a8"/>
        <w:numPr>
          <w:ilvl w:val="0"/>
          <w:numId w:val="14"/>
        </w:numPr>
        <w:ind w:firstLineChars="0"/>
        <w:rPr>
          <w:rStyle w:val="ad"/>
        </w:rPr>
      </w:pPr>
      <w:r w:rsidRPr="00316F26">
        <w:rPr>
          <w:rStyle w:val="ad"/>
          <w:rFonts w:hint="eastAsia"/>
        </w:rPr>
        <w:t>Exhaustive testing.</w:t>
      </w:r>
    </w:p>
    <w:p w14:paraId="64A6C3B3" w14:textId="77777777" w:rsidR="007C6B1C" w:rsidRPr="00316F26" w:rsidRDefault="007C6B1C" w:rsidP="007C6B1C">
      <w:pPr>
        <w:pStyle w:val="a8"/>
        <w:numPr>
          <w:ilvl w:val="0"/>
          <w:numId w:val="14"/>
        </w:numPr>
        <w:ind w:firstLineChars="0"/>
        <w:rPr>
          <w:rStyle w:val="ad"/>
        </w:rPr>
      </w:pPr>
      <w:r w:rsidRPr="00316F26">
        <w:rPr>
          <w:rStyle w:val="ad"/>
          <w:rFonts w:hint="eastAsia"/>
        </w:rPr>
        <w:t>Test early.</w:t>
      </w:r>
    </w:p>
    <w:p w14:paraId="6CAE87E9" w14:textId="77777777" w:rsidR="007C6B1C" w:rsidRDefault="007C6B1C" w:rsidP="007C6B1C">
      <w:pPr>
        <w:pStyle w:val="a8"/>
        <w:numPr>
          <w:ilvl w:val="0"/>
          <w:numId w:val="14"/>
        </w:numPr>
        <w:ind w:firstLineChars="0"/>
        <w:rPr>
          <w:rStyle w:val="ad"/>
        </w:rPr>
      </w:pPr>
      <w:r w:rsidRPr="00316F26">
        <w:rPr>
          <w:rStyle w:val="ad"/>
          <w:rFonts w:hint="eastAsia"/>
        </w:rPr>
        <w:t>Defect clustering.</w:t>
      </w:r>
    </w:p>
    <w:p w14:paraId="7EA0E655"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7DB15245" w14:textId="77777777" w:rsidR="007C6B1C" w:rsidRPr="00316F26" w:rsidRDefault="007C6B1C" w:rsidP="007C6B1C">
      <w:pPr>
        <w:pStyle w:val="2"/>
        <w:spacing w:before="93" w:after="93"/>
        <w:rPr>
          <w:rFonts w:eastAsia="微软雅黑"/>
        </w:rPr>
      </w:pPr>
      <w:r w:rsidRPr="00316F26">
        <w:rPr>
          <w:rFonts w:eastAsia="微软雅黑" w:hint="eastAsia"/>
        </w:rPr>
        <w:t>Exercise</w:t>
      </w:r>
      <w:r>
        <w:rPr>
          <w:rFonts w:eastAsia="微软雅黑"/>
        </w:rPr>
        <w:t xml:space="preserve"> 04</w:t>
      </w:r>
      <w:r>
        <w:rPr>
          <w:rFonts w:eastAsia="微软雅黑" w:hint="eastAsia"/>
        </w:rPr>
        <w:t>：</w:t>
      </w:r>
      <w:r>
        <w:rPr>
          <w:rFonts w:eastAsia="微软雅黑" w:hint="eastAsia"/>
        </w:rPr>
        <w:t xml:space="preserve"> </w:t>
      </w:r>
      <w:r w:rsidRPr="00316F26">
        <w:rPr>
          <w:rStyle w:val="ad"/>
          <w:rFonts w:eastAsia="微软雅黑" w:hint="eastAsia"/>
        </w:rPr>
        <w:t>only unit testing</w:t>
      </w:r>
      <w:r>
        <w:rPr>
          <w:rStyle w:val="ad"/>
          <w:rFonts w:eastAsia="微软雅黑"/>
        </w:rPr>
        <w:t>?</w:t>
      </w:r>
    </w:p>
    <w:p w14:paraId="16AE29F7" w14:textId="77777777" w:rsidR="007C6B1C" w:rsidRPr="00316F26" w:rsidRDefault="007C6B1C" w:rsidP="007C6B1C">
      <w:pPr>
        <w:rPr>
          <w:rStyle w:val="ad"/>
        </w:rPr>
      </w:pPr>
      <w:r w:rsidRPr="00316F26">
        <w:rPr>
          <w:rStyle w:val="ad"/>
          <w:rFonts w:hint="eastAsia"/>
        </w:rPr>
        <w:t>John strongly believes in unit testing. In fact, this is the only type of testing he actually does at any project he</w:t>
      </w:r>
      <w:r w:rsidRPr="00316F26">
        <w:rPr>
          <w:rStyle w:val="ad"/>
        </w:rPr>
        <w:t>’</w:t>
      </w:r>
      <w:r w:rsidRPr="00316F26">
        <w:rPr>
          <w:rStyle w:val="ad"/>
          <w:rFonts w:hint="eastAsia"/>
        </w:rPr>
        <w:t>s in. All the testing principles below, but one, might help in convincing John that he should also focus on different types of testing.</w:t>
      </w:r>
    </w:p>
    <w:p w14:paraId="328C96D0" w14:textId="77777777" w:rsidR="007C6B1C" w:rsidRPr="00316F26" w:rsidRDefault="007C6B1C" w:rsidP="007C6B1C">
      <w:pPr>
        <w:rPr>
          <w:rStyle w:val="ad"/>
        </w:rPr>
      </w:pPr>
      <w:r w:rsidRPr="00316F26">
        <w:rPr>
          <w:rStyle w:val="ad"/>
          <w:rFonts w:hint="eastAsia"/>
        </w:rPr>
        <w:t xml:space="preserve">Which of the following is the least related related to help John in moving away from his </w:t>
      </w:r>
      <w:r w:rsidRPr="00316F26">
        <w:rPr>
          <w:rStyle w:val="ad"/>
        </w:rPr>
        <w:t>‘</w:t>
      </w:r>
      <w:r w:rsidRPr="00316F26">
        <w:rPr>
          <w:rStyle w:val="ad"/>
          <w:rFonts w:hint="eastAsia"/>
        </w:rPr>
        <w:t>only unit testing</w:t>
      </w:r>
      <w:r w:rsidRPr="00316F26">
        <w:rPr>
          <w:rStyle w:val="ad"/>
        </w:rPr>
        <w:t xml:space="preserve">’ </w:t>
      </w:r>
      <w:r w:rsidRPr="00316F26">
        <w:rPr>
          <w:rStyle w:val="ad"/>
          <w:rFonts w:hint="eastAsia"/>
        </w:rPr>
        <w:t>approach?</w:t>
      </w:r>
    </w:p>
    <w:p w14:paraId="5682783C" w14:textId="77777777" w:rsidR="007C6B1C" w:rsidRPr="00316F26" w:rsidRDefault="007C6B1C" w:rsidP="007C6B1C">
      <w:pPr>
        <w:pStyle w:val="a8"/>
        <w:numPr>
          <w:ilvl w:val="0"/>
          <w:numId w:val="15"/>
        </w:numPr>
        <w:ind w:firstLineChars="0"/>
        <w:rPr>
          <w:rStyle w:val="ad"/>
        </w:rPr>
      </w:pPr>
      <w:r w:rsidRPr="00316F26">
        <w:rPr>
          <w:rStyle w:val="ad"/>
          <w:rFonts w:hint="eastAsia"/>
        </w:rPr>
        <w:t>Pesticide paradox.</w:t>
      </w:r>
    </w:p>
    <w:p w14:paraId="664B8B5B" w14:textId="77777777" w:rsidR="007C6B1C" w:rsidRPr="00316F26" w:rsidRDefault="007C6B1C" w:rsidP="007C6B1C">
      <w:pPr>
        <w:pStyle w:val="a8"/>
        <w:numPr>
          <w:ilvl w:val="0"/>
          <w:numId w:val="15"/>
        </w:numPr>
        <w:ind w:firstLineChars="0"/>
        <w:rPr>
          <w:rStyle w:val="ad"/>
        </w:rPr>
      </w:pPr>
      <w:r w:rsidRPr="00316F26">
        <w:rPr>
          <w:rStyle w:val="ad"/>
          <w:rFonts w:hint="eastAsia"/>
        </w:rPr>
        <w:t>Tests are context-dependent.</w:t>
      </w:r>
    </w:p>
    <w:p w14:paraId="7B2E2208" w14:textId="77777777" w:rsidR="007C6B1C" w:rsidRPr="00316F26" w:rsidRDefault="007C6B1C" w:rsidP="007C6B1C">
      <w:pPr>
        <w:pStyle w:val="a8"/>
        <w:numPr>
          <w:ilvl w:val="0"/>
          <w:numId w:val="15"/>
        </w:numPr>
        <w:ind w:firstLineChars="0"/>
        <w:rPr>
          <w:rStyle w:val="ad"/>
        </w:rPr>
      </w:pPr>
      <w:r w:rsidRPr="00316F26">
        <w:rPr>
          <w:rStyle w:val="ad"/>
          <w:rFonts w:hint="eastAsia"/>
        </w:rPr>
        <w:t>Absence-of-errors fallacy.</w:t>
      </w:r>
    </w:p>
    <w:p w14:paraId="33DC9667" w14:textId="77777777" w:rsidR="007C6B1C" w:rsidRPr="00316F26" w:rsidRDefault="007C6B1C" w:rsidP="007C6B1C">
      <w:pPr>
        <w:pStyle w:val="a8"/>
        <w:numPr>
          <w:ilvl w:val="0"/>
          <w:numId w:val="15"/>
        </w:numPr>
        <w:ind w:firstLineChars="0"/>
        <w:rPr>
          <w:rStyle w:val="ad"/>
        </w:rPr>
      </w:pPr>
      <w:r w:rsidRPr="00316F26">
        <w:rPr>
          <w:rStyle w:val="ad"/>
          <w:rFonts w:hint="eastAsia"/>
        </w:rPr>
        <w:t>Test early.</w:t>
      </w:r>
    </w:p>
    <w:p w14:paraId="3082ACE2" w14:textId="77777777" w:rsidR="007C6B1C" w:rsidRPr="0070578D" w:rsidRDefault="007C6B1C" w:rsidP="007C6B1C">
      <w:r>
        <w:rPr>
          <w:rFonts w:hint="eastAsia"/>
        </w:rPr>
        <w:t>Your</w:t>
      </w:r>
      <w:r>
        <w:t xml:space="preserve"> </w:t>
      </w:r>
      <w:r>
        <w:rPr>
          <w:rFonts w:hint="eastAsia"/>
        </w:rPr>
        <w:t>Answer</w:t>
      </w:r>
      <w:r>
        <w:t xml:space="preserve"> is </w:t>
      </w:r>
      <w:r w:rsidRPr="0070578D">
        <w:rPr>
          <w:u w:val="single"/>
        </w:rPr>
        <w:t xml:space="preserve">     </w:t>
      </w:r>
      <w:r>
        <w:t>?</w:t>
      </w:r>
    </w:p>
    <w:p w14:paraId="4125A1F7" w14:textId="755C67B1" w:rsidR="001E47D2" w:rsidRDefault="001E47D2" w:rsidP="001E47D2">
      <w:pPr>
        <w:pStyle w:val="1"/>
        <w:spacing w:before="156" w:after="156"/>
      </w:pPr>
      <w:r w:rsidRPr="003E67F1">
        <w:t>Lab</w:t>
      </w:r>
      <w:r>
        <w:t>0</w:t>
      </w:r>
      <w:r w:rsidR="007C6B1C">
        <w:t>2</w:t>
      </w:r>
      <w:r>
        <w:t>: JUnit for Unit Test</w:t>
      </w:r>
    </w:p>
    <w:p w14:paraId="6DE70232" w14:textId="77777777" w:rsidR="001E47D2" w:rsidRDefault="001E47D2" w:rsidP="001E47D2">
      <w:pPr>
        <w:pStyle w:val="2"/>
        <w:spacing w:before="93" w:after="93"/>
      </w:pPr>
      <w:r>
        <w:t>Target</w:t>
      </w:r>
    </w:p>
    <w:p w14:paraId="18124610" w14:textId="2D2CE5B9" w:rsidR="00E31512" w:rsidRDefault="00E31512" w:rsidP="00E31512">
      <w:pPr>
        <w:numPr>
          <w:ilvl w:val="0"/>
          <w:numId w:val="9"/>
        </w:numPr>
      </w:pPr>
      <w:r>
        <w:t>To be familiar with the IDE</w:t>
      </w:r>
      <w:r>
        <w:rPr>
          <w:rFonts w:hint="eastAsia"/>
        </w:rPr>
        <w:t>:</w:t>
      </w:r>
      <w:r>
        <w:t xml:space="preserve"> </w:t>
      </w:r>
      <w:hyperlink r:id="rId8" w:history="1">
        <w:r w:rsidRPr="0003519C">
          <w:rPr>
            <w:rStyle w:val="a3"/>
            <w:rFonts w:hint="eastAsia"/>
            <w:sz w:val="24"/>
            <w:szCs w:val="24"/>
          </w:rPr>
          <w:t>Eclipse</w:t>
        </w:r>
      </w:hyperlink>
      <w:r>
        <w:t xml:space="preserve"> </w:t>
      </w:r>
      <w:r>
        <w:rPr>
          <w:rFonts w:hint="eastAsia"/>
        </w:rPr>
        <w:t>/</w:t>
      </w:r>
      <w:r>
        <w:t xml:space="preserve"> </w:t>
      </w:r>
      <w:hyperlink r:id="rId9" w:history="1">
        <w:r w:rsidRPr="0003519C">
          <w:rPr>
            <w:rStyle w:val="a3"/>
            <w:sz w:val="24"/>
            <w:szCs w:val="24"/>
          </w:rPr>
          <w:t>IntelliJ IDEA</w:t>
        </w:r>
      </w:hyperlink>
    </w:p>
    <w:p w14:paraId="1016A172" w14:textId="77777777" w:rsidR="00E31512" w:rsidRPr="006E45CB" w:rsidRDefault="00E31512" w:rsidP="00E31512">
      <w:pPr>
        <w:numPr>
          <w:ilvl w:val="0"/>
          <w:numId w:val="9"/>
        </w:numPr>
      </w:pPr>
      <w:r>
        <w:t xml:space="preserve">To understand </w:t>
      </w:r>
      <w:r w:rsidRPr="00974DAE">
        <w:t xml:space="preserve">Java's </w:t>
      </w:r>
      <w:r w:rsidRPr="00A25D35">
        <w:rPr>
          <w:b/>
          <w:color w:val="FF0000"/>
        </w:rPr>
        <w:t>annotations</w:t>
      </w:r>
    </w:p>
    <w:p w14:paraId="4F3C3D6C" w14:textId="77777777" w:rsidR="00E31512" w:rsidRDefault="00E31512" w:rsidP="00E31512">
      <w:pPr>
        <w:numPr>
          <w:ilvl w:val="0"/>
          <w:numId w:val="9"/>
        </w:numPr>
      </w:pPr>
      <w:r>
        <w:t xml:space="preserve">To understand the basic concept of </w:t>
      </w:r>
      <w:r w:rsidRPr="006E45CB">
        <w:rPr>
          <w:b/>
          <w:color w:val="FF0000"/>
        </w:rPr>
        <w:t>Unit Test</w:t>
      </w:r>
    </w:p>
    <w:p w14:paraId="550D3C1D" w14:textId="2E75B36A" w:rsidR="00E31512" w:rsidRDefault="00E31512" w:rsidP="00E31512">
      <w:pPr>
        <w:numPr>
          <w:ilvl w:val="0"/>
          <w:numId w:val="9"/>
        </w:numPr>
      </w:pPr>
      <w:r w:rsidRPr="00A37894">
        <w:rPr>
          <w:rFonts w:hint="eastAsia"/>
        </w:rPr>
        <w:t xml:space="preserve">To </w:t>
      </w:r>
      <w:r>
        <w:t>be familiar with</w:t>
      </w:r>
      <w:r w:rsidRPr="00A25D35">
        <w:rPr>
          <w:rFonts w:hint="eastAsia"/>
          <w:color w:val="FF0000"/>
        </w:rPr>
        <w:t xml:space="preserve"> </w:t>
      </w:r>
      <w:r w:rsidRPr="00A25D35">
        <w:rPr>
          <w:color w:val="FF0000"/>
        </w:rPr>
        <w:t>Unit Test</w:t>
      </w:r>
      <w:r w:rsidRPr="00A37894">
        <w:rPr>
          <w:rFonts w:hint="eastAsia"/>
        </w:rPr>
        <w:t xml:space="preserve"> skills</w:t>
      </w:r>
      <w:r>
        <w:t xml:space="preserve"> with </w:t>
      </w:r>
      <w:hyperlink r:id="rId10" w:history="1">
        <w:r w:rsidRPr="00A25D35">
          <w:rPr>
            <w:rStyle w:val="a3"/>
            <w:b/>
            <w:bCs/>
            <w:sz w:val="24"/>
            <w:szCs w:val="24"/>
          </w:rPr>
          <w:t>JUnit</w:t>
        </w:r>
      </w:hyperlink>
      <w:r>
        <w:rPr>
          <w:rStyle w:val="a3"/>
          <w:b/>
          <w:bCs/>
          <w:sz w:val="24"/>
          <w:szCs w:val="24"/>
        </w:rPr>
        <w:t xml:space="preserve"> 4</w:t>
      </w:r>
      <w:r w:rsidR="006D704D">
        <w:rPr>
          <w:rStyle w:val="a3"/>
          <w:b/>
          <w:bCs/>
          <w:sz w:val="24"/>
          <w:szCs w:val="24"/>
        </w:rPr>
        <w:t>/5</w:t>
      </w:r>
      <w:r>
        <w:t>:</w:t>
      </w:r>
    </w:p>
    <w:p w14:paraId="77C8033E" w14:textId="77777777" w:rsidR="00E31512" w:rsidRDefault="00E31512" w:rsidP="00E31512">
      <w:pPr>
        <w:numPr>
          <w:ilvl w:val="0"/>
          <w:numId w:val="11"/>
        </w:numPr>
      </w:pPr>
      <w:r>
        <w:t xml:space="preserve">Assert Functions, e.g., </w:t>
      </w:r>
      <w:r w:rsidRPr="00E51EA4">
        <w:t>assertTrue</w:t>
      </w:r>
      <w:r>
        <w:rPr>
          <w:rFonts w:hint="eastAsia"/>
        </w:rPr>
        <w:t>,</w:t>
      </w:r>
      <w:r>
        <w:t xml:space="preserve"> </w:t>
      </w:r>
      <w:r w:rsidRPr="00E51EA4">
        <w:t>assertFalse</w:t>
      </w:r>
      <w:r>
        <w:t>.</w:t>
      </w:r>
    </w:p>
    <w:p w14:paraId="4F315224" w14:textId="21EC8292" w:rsidR="00E31512" w:rsidRPr="00A37894" w:rsidRDefault="00E31512" w:rsidP="00E31512">
      <w:pPr>
        <w:numPr>
          <w:ilvl w:val="0"/>
          <w:numId w:val="11"/>
        </w:numPr>
      </w:pPr>
      <w:r>
        <w:t>JUnit 4</w:t>
      </w:r>
      <w:r w:rsidR="006D704D">
        <w:rPr>
          <w:rFonts w:hint="eastAsia"/>
        </w:rPr>
        <w:t>/</w:t>
      </w:r>
      <w:r w:rsidR="006D704D">
        <w:t>5</w:t>
      </w:r>
      <w:r>
        <w:t xml:space="preserve"> C</w:t>
      </w:r>
      <w:r w:rsidRPr="00CC349E">
        <w:t>onfiguration</w:t>
      </w:r>
      <w:r>
        <w:t xml:space="preserve"> in your IDE(</w:t>
      </w:r>
      <w:r w:rsidRPr="0003519C">
        <w:t xml:space="preserve">Integrated Development </w:t>
      </w:r>
      <w:r w:rsidRPr="0003519C">
        <w:lastRenderedPageBreak/>
        <w:t>Environment)</w:t>
      </w:r>
      <w:r>
        <w:t xml:space="preserve">, e.g., </w:t>
      </w:r>
      <w:hyperlink r:id="rId11" w:history="1">
        <w:r w:rsidRPr="0003519C">
          <w:rPr>
            <w:rStyle w:val="a3"/>
            <w:rFonts w:hint="eastAsia"/>
            <w:sz w:val="24"/>
            <w:szCs w:val="24"/>
          </w:rPr>
          <w:t>Eclipse</w:t>
        </w:r>
      </w:hyperlink>
      <w:r>
        <w:rPr>
          <w:rFonts w:hint="eastAsia"/>
        </w:rPr>
        <w:t>,</w:t>
      </w:r>
      <w:r>
        <w:t xml:space="preserve"> </w:t>
      </w:r>
      <w:hyperlink r:id="rId12" w:history="1">
        <w:r w:rsidRPr="0003519C">
          <w:rPr>
            <w:rStyle w:val="a3"/>
            <w:sz w:val="24"/>
            <w:szCs w:val="24"/>
          </w:rPr>
          <w:t>IntelliJ IDEA</w:t>
        </w:r>
      </w:hyperlink>
      <w:r>
        <w:t xml:space="preserve"> (Although Eclipse is very popular, I </w:t>
      </w:r>
      <w:r w:rsidRPr="00CC349E">
        <w:rPr>
          <w:b/>
          <w:bCs/>
          <w:i/>
          <w:iCs/>
        </w:rPr>
        <w:t>strongly</w:t>
      </w:r>
      <w:r>
        <w:t xml:space="preserve"> suggested you to use </w:t>
      </w:r>
      <w:r w:rsidRPr="00961BA8">
        <w:t xml:space="preserve">IDEA. It’s really </w:t>
      </w:r>
      <w:r w:rsidRPr="006B6B87">
        <w:rPr>
          <w:b/>
          <w:bCs/>
          <w:i/>
          <w:iCs/>
          <w:szCs w:val="28"/>
        </w:rPr>
        <w:t>Excellent</w:t>
      </w:r>
      <w:r w:rsidRPr="00961BA8">
        <w:rPr>
          <w:szCs w:val="28"/>
        </w:rPr>
        <w:t xml:space="preserve"> &amp; </w:t>
      </w:r>
      <w:r w:rsidRPr="006B6B87">
        <w:rPr>
          <w:b/>
          <w:bCs/>
          <w:i/>
          <w:iCs/>
          <w:szCs w:val="28"/>
        </w:rPr>
        <w:t>Fascinating</w:t>
      </w:r>
      <w:r>
        <w:t>!).</w:t>
      </w:r>
    </w:p>
    <w:p w14:paraId="524C246F" w14:textId="77777777" w:rsidR="001E47D2" w:rsidRDefault="001E47D2" w:rsidP="001E47D2">
      <w:pPr>
        <w:numPr>
          <w:ilvl w:val="0"/>
          <w:numId w:val="9"/>
        </w:numPr>
      </w:pPr>
      <w:r>
        <w:t xml:space="preserve">To </w:t>
      </w:r>
      <w:r w:rsidR="00117B8B">
        <w:rPr>
          <w:rFonts w:hint="eastAsia"/>
        </w:rPr>
        <w:t>know</w:t>
      </w:r>
      <w:r w:rsidR="00117B8B">
        <w:t xml:space="preserve"> about </w:t>
      </w:r>
      <w:r w:rsidR="0073299A" w:rsidRPr="00B668F8">
        <w:rPr>
          <w:b/>
          <w:color w:val="0000FF"/>
        </w:rPr>
        <w:t>Maven</w:t>
      </w:r>
      <w:r w:rsidR="0073299A">
        <w:t xml:space="preserve"> and</w:t>
      </w:r>
      <w:r>
        <w:t xml:space="preserve"> Maven-based Project</w:t>
      </w:r>
    </w:p>
    <w:p w14:paraId="4E1EA24C" w14:textId="77777777" w:rsidR="00B668F8" w:rsidRDefault="00B668F8" w:rsidP="001E47D2">
      <w:pPr>
        <w:numPr>
          <w:ilvl w:val="0"/>
          <w:numId w:val="9"/>
        </w:numPr>
      </w:pPr>
      <w:r>
        <w:t>To understand how to</w:t>
      </w:r>
      <w:r w:rsidRPr="00B668F8">
        <w:rPr>
          <w:b/>
          <w:color w:val="0000FF"/>
        </w:rPr>
        <w:t xml:space="preserve"> add dependencies</w:t>
      </w:r>
      <w:r>
        <w:t xml:space="preserve"> by Maven</w:t>
      </w:r>
    </w:p>
    <w:p w14:paraId="50610B51" w14:textId="77777777" w:rsidR="006D704D" w:rsidRDefault="006D704D" w:rsidP="006D704D">
      <w:pPr>
        <w:numPr>
          <w:ilvl w:val="0"/>
          <w:numId w:val="9"/>
        </w:numPr>
      </w:pPr>
      <w:r>
        <w:t xml:space="preserve">To understand </w:t>
      </w:r>
      <w:r w:rsidRPr="00B668F8">
        <w:rPr>
          <w:b/>
          <w:color w:val="0000FF"/>
        </w:rPr>
        <w:t>Timeout Testing</w:t>
      </w:r>
      <w:r w:rsidRPr="00B668F8">
        <w:t xml:space="preserve"> and </w:t>
      </w:r>
      <w:r w:rsidRPr="00B668F8">
        <w:rPr>
          <w:b/>
          <w:color w:val="0000FF"/>
        </w:rPr>
        <w:t>Exception Test</w:t>
      </w:r>
    </w:p>
    <w:p w14:paraId="08450DA3" w14:textId="77777777" w:rsidR="001E47D2" w:rsidRPr="006E45CB" w:rsidRDefault="001E47D2" w:rsidP="001E47D2">
      <w:pPr>
        <w:numPr>
          <w:ilvl w:val="0"/>
          <w:numId w:val="9"/>
        </w:numPr>
      </w:pPr>
      <w:r>
        <w:t xml:space="preserve">To understand </w:t>
      </w:r>
      <w:r w:rsidR="00B668F8" w:rsidRPr="00B668F8">
        <w:rPr>
          <w:b/>
          <w:color w:val="0000FF"/>
        </w:rPr>
        <w:t>Parameterized Test</w:t>
      </w:r>
    </w:p>
    <w:p w14:paraId="2628AD7E" w14:textId="77777777" w:rsidR="001E47D2" w:rsidRDefault="001E47D2" w:rsidP="001E47D2">
      <w:pPr>
        <w:pStyle w:val="2"/>
        <w:spacing w:before="93" w:after="93"/>
      </w:pPr>
      <w:r>
        <w:t>Tools</w:t>
      </w:r>
    </w:p>
    <w:p w14:paraId="01947E4A" w14:textId="58624C72" w:rsidR="001E47D2" w:rsidRDefault="001E47D2" w:rsidP="001E47D2">
      <w:pPr>
        <w:numPr>
          <w:ilvl w:val="0"/>
          <w:numId w:val="8"/>
        </w:numPr>
      </w:pPr>
      <w:r>
        <w:t xml:space="preserve">IDE: </w:t>
      </w:r>
      <w:hyperlink r:id="rId13" w:history="1">
        <w:r w:rsidRPr="0003519C">
          <w:rPr>
            <w:rStyle w:val="a3"/>
            <w:rFonts w:hint="eastAsia"/>
            <w:sz w:val="24"/>
            <w:szCs w:val="24"/>
          </w:rPr>
          <w:t>Eclipse</w:t>
        </w:r>
      </w:hyperlink>
      <w:r>
        <w:t xml:space="preserve"> </w:t>
      </w:r>
      <w:r>
        <w:rPr>
          <w:rFonts w:hint="eastAsia"/>
        </w:rPr>
        <w:t>/</w:t>
      </w:r>
      <w:r>
        <w:t xml:space="preserve"> </w:t>
      </w:r>
      <w:hyperlink r:id="rId14" w:history="1">
        <w:r w:rsidRPr="0003519C">
          <w:rPr>
            <w:rStyle w:val="a3"/>
            <w:sz w:val="24"/>
            <w:szCs w:val="24"/>
          </w:rPr>
          <w:t>IntelliJ IDEA</w:t>
        </w:r>
      </w:hyperlink>
      <w:r>
        <w:t xml:space="preserve"> / any IDE you’d like to use</w:t>
      </w:r>
    </w:p>
    <w:p w14:paraId="38BD833F" w14:textId="77777777" w:rsidR="001E47D2" w:rsidRDefault="001E47D2" w:rsidP="001E47D2">
      <w:pPr>
        <w:numPr>
          <w:ilvl w:val="0"/>
          <w:numId w:val="8"/>
        </w:numPr>
      </w:pPr>
      <w:r>
        <w:t xml:space="preserve">Programming Language: </w:t>
      </w:r>
      <w:r>
        <w:rPr>
          <w:rFonts w:hint="eastAsia"/>
        </w:rPr>
        <w:t>Java</w:t>
      </w:r>
    </w:p>
    <w:p w14:paraId="5960E1BA" w14:textId="77777777" w:rsidR="001E47D2" w:rsidRDefault="001E47D2" w:rsidP="001E47D2">
      <w:pPr>
        <w:pStyle w:val="2"/>
        <w:spacing w:before="93" w:after="93"/>
      </w:pPr>
      <w:r>
        <w:t>T</w:t>
      </w:r>
      <w:r>
        <w:rPr>
          <w:rFonts w:hint="eastAsia"/>
        </w:rPr>
        <w:t>asks</w:t>
      </w:r>
    </w:p>
    <w:p w14:paraId="5B0CA8AB" w14:textId="47882BC2" w:rsidR="00EE0595" w:rsidRDefault="00EE0595" w:rsidP="00EE0595">
      <w:pPr>
        <w:pStyle w:val="3"/>
        <w:spacing w:before="93" w:after="93"/>
      </w:pPr>
      <w:r>
        <w:t>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1</w:t>
      </w:r>
      <w:r w:rsidRPr="00B261FE">
        <w:fldChar w:fldCharType="end"/>
      </w:r>
      <w:r>
        <w:t xml:space="preserve">: </w:t>
      </w:r>
      <w:r w:rsidRPr="00763635">
        <w:t>Terminology</w:t>
      </w:r>
      <w:r>
        <w:t xml:space="preserve"> Illustration</w:t>
      </w:r>
    </w:p>
    <w:p w14:paraId="0FAF8C14" w14:textId="3A523936" w:rsidR="00EE0595" w:rsidRPr="008F4A4D" w:rsidRDefault="00EE0595" w:rsidP="00EE0595">
      <w:pPr>
        <w:rPr>
          <w:rStyle w:val="ad"/>
        </w:rPr>
      </w:pPr>
      <w:r w:rsidRPr="008F4A4D">
        <w:rPr>
          <w:rStyle w:val="ad"/>
          <w:rFonts w:hint="eastAsia"/>
        </w:rPr>
        <w:t>P</w:t>
      </w:r>
      <w:r w:rsidRPr="008F4A4D">
        <w:rPr>
          <w:rStyle w:val="ad"/>
        </w:rPr>
        <w:t>lease</w:t>
      </w:r>
      <w:r w:rsidR="00D14932">
        <w:rPr>
          <w:rStyle w:val="ad"/>
        </w:rPr>
        <w:t xml:space="preserve"> READ </w:t>
      </w:r>
      <w:r w:rsidR="00D14932" w:rsidRPr="00D14932">
        <w:rPr>
          <w:rStyle w:val="ad"/>
          <w:u w:val="single"/>
        </w:rPr>
        <w:t>Lectures/Lec03-JUnit/junit.pdf</w:t>
      </w:r>
      <w:r w:rsidRPr="008F4A4D">
        <w:rPr>
          <w:rStyle w:val="ad"/>
        </w:rPr>
        <w:t xml:space="preserve"> illustrate the following Terminology about Unit Test</w:t>
      </w:r>
      <w:r>
        <w:rPr>
          <w:rStyle w:val="ad"/>
        </w:rPr>
        <w:t>:</w:t>
      </w:r>
    </w:p>
    <w:p w14:paraId="5C9D9A94" w14:textId="77777777" w:rsidR="00EE0595" w:rsidRDefault="00EE0595" w:rsidP="00EE0595">
      <w:pPr>
        <w:numPr>
          <w:ilvl w:val="3"/>
          <w:numId w:val="1"/>
        </w:numPr>
        <w:ind w:left="420"/>
      </w:pPr>
      <w:r>
        <w:t xml:space="preserve">What’s </w:t>
      </w:r>
      <w:r w:rsidRPr="00763635">
        <w:t>test suite</w:t>
      </w:r>
      <w:r>
        <w:t>?</w:t>
      </w:r>
    </w:p>
    <w:p w14:paraId="25400C44" w14:textId="77777777" w:rsidR="00EE0595" w:rsidRDefault="00EE0595" w:rsidP="00EE0595">
      <w:pPr>
        <w:numPr>
          <w:ilvl w:val="3"/>
          <w:numId w:val="1"/>
        </w:numPr>
        <w:ind w:left="420"/>
      </w:pPr>
      <w:r>
        <w:t xml:space="preserve">What’s </w:t>
      </w:r>
      <w:r w:rsidRPr="00763635">
        <w:t xml:space="preserve">test </w:t>
      </w:r>
      <w:r>
        <w:rPr>
          <w:rFonts w:hint="eastAsia"/>
        </w:rPr>
        <w:t>case</w:t>
      </w:r>
      <w:r>
        <w:t>?</w:t>
      </w:r>
    </w:p>
    <w:p w14:paraId="252340C8" w14:textId="77777777" w:rsidR="00EE0595" w:rsidRDefault="00EE0595" w:rsidP="00EE0595">
      <w:pPr>
        <w:numPr>
          <w:ilvl w:val="3"/>
          <w:numId w:val="1"/>
        </w:numPr>
        <w:ind w:left="420"/>
      </w:pPr>
      <w:r>
        <w:t xml:space="preserve">What’s unit </w:t>
      </w:r>
      <w:r w:rsidRPr="00763635">
        <w:t>test</w:t>
      </w:r>
      <w:r>
        <w:t>?</w:t>
      </w:r>
    </w:p>
    <w:p w14:paraId="5478F559" w14:textId="77777777" w:rsidR="00EE0595" w:rsidRDefault="00EE0595" w:rsidP="00EE0595">
      <w:pPr>
        <w:numPr>
          <w:ilvl w:val="3"/>
          <w:numId w:val="1"/>
        </w:numPr>
        <w:ind w:left="420"/>
      </w:pPr>
      <w:r>
        <w:t xml:space="preserve">What’s </w:t>
      </w:r>
      <w:r w:rsidRPr="00E5436D">
        <w:t>test fixture</w:t>
      </w:r>
      <w:r>
        <w:t>?</w:t>
      </w:r>
    </w:p>
    <w:p w14:paraId="3F69361E" w14:textId="77777777" w:rsidR="00EE0595" w:rsidRDefault="00EE0595" w:rsidP="00EE0595">
      <w:pPr>
        <w:numPr>
          <w:ilvl w:val="3"/>
          <w:numId w:val="1"/>
        </w:numPr>
        <w:ind w:left="420"/>
      </w:pPr>
      <w:r w:rsidRPr="004E6720">
        <w:rPr>
          <w:b/>
          <w:bCs/>
        </w:rPr>
        <w:t>A</w:t>
      </w:r>
      <w:r w:rsidRPr="004E6720">
        <w:rPr>
          <w:rFonts w:hint="eastAsia"/>
          <w:b/>
          <w:bCs/>
        </w:rPr>
        <w:t>nnotations</w:t>
      </w:r>
      <w:r>
        <w:t>. J</w:t>
      </w:r>
      <w:r>
        <w:rPr>
          <w:rFonts w:hint="eastAsia"/>
        </w:rPr>
        <w:t>Unit</w:t>
      </w:r>
      <w:r>
        <w:t xml:space="preserve"> 4.0 u</w:t>
      </w:r>
      <w:r>
        <w:rPr>
          <w:rFonts w:hint="eastAsia"/>
        </w:rPr>
        <w:t>se</w:t>
      </w:r>
      <w:r>
        <w:t>s</w:t>
      </w:r>
      <w:r>
        <w:rPr>
          <w:rFonts w:hint="eastAsia"/>
        </w:rPr>
        <w:t xml:space="preserve"> </w:t>
      </w:r>
      <w:r w:rsidRPr="004E6720">
        <w:rPr>
          <w:rFonts w:hint="eastAsia"/>
          <w:b/>
          <w:bCs/>
        </w:rPr>
        <w:t>annotations</w:t>
      </w:r>
      <w:r>
        <w:t xml:space="preserve"> rather than special names for setting up, tearing down and testing. Please list the mainly used </w:t>
      </w:r>
      <w:r w:rsidRPr="00980256">
        <w:rPr>
          <w:b/>
          <w:bCs/>
        </w:rPr>
        <w:t>annotations</w:t>
      </w:r>
      <w:r>
        <w:t xml:space="preserve"> in JUnit 4.0.</w:t>
      </w:r>
    </w:p>
    <w:p w14:paraId="42B4F134" w14:textId="77777777" w:rsidR="00EE0595" w:rsidRDefault="00EE0595" w:rsidP="00EE0595">
      <w:pPr>
        <w:numPr>
          <w:ilvl w:val="3"/>
          <w:numId w:val="1"/>
        </w:numPr>
        <w:ind w:left="420"/>
      </w:pPr>
      <w:r w:rsidRPr="00A03700">
        <w:rPr>
          <w:b/>
          <w:bCs/>
        </w:rPr>
        <w:t>Assert Statement</w:t>
      </w:r>
      <w:r>
        <w:t xml:space="preserve">. </w:t>
      </w:r>
      <w:r w:rsidRPr="00A03700">
        <w:t>There are two forms of the assert statement</w:t>
      </w:r>
      <w:r>
        <w:t>. Please illustrate what they are.</w:t>
      </w:r>
    </w:p>
    <w:p w14:paraId="74C079B4" w14:textId="51CBCC84" w:rsidR="001E47D2" w:rsidRDefault="001E47D2" w:rsidP="001E47D2">
      <w:pPr>
        <w:pStyle w:val="3"/>
        <w:spacing w:before="93" w:after="93"/>
      </w:pPr>
      <w:r>
        <w:t xml:space="preserve">Task </w:t>
      </w:r>
      <w:r w:rsidR="003771C8">
        <w:t>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006D704D" w:rsidRPr="00B261FE">
        <w:instrText xml:space="preserve"> </w:instrText>
      </w:r>
      <w:r w:rsidRPr="00B261FE">
        <w:fldChar w:fldCharType="separate"/>
      </w:r>
      <w:r w:rsidR="00680B6E">
        <w:rPr>
          <w:noProof/>
        </w:rPr>
        <w:t>2</w:t>
      </w:r>
      <w:r w:rsidRPr="00B261FE">
        <w:fldChar w:fldCharType="end"/>
      </w:r>
      <w:r>
        <w:t xml:space="preserve">: </w:t>
      </w:r>
      <w:r w:rsidR="00DD7BCA">
        <w:t xml:space="preserve">Config JUnit </w:t>
      </w:r>
      <w:r w:rsidR="00F96D55">
        <w:t>4/</w:t>
      </w:r>
      <w:r w:rsidR="00DD7BCA">
        <w:t>5 in a Maven Project</w:t>
      </w:r>
    </w:p>
    <w:p w14:paraId="3E35970A" w14:textId="77777777" w:rsidR="00BC546B" w:rsidRDefault="00F96D55" w:rsidP="007947AE">
      <w:pPr>
        <w:pStyle w:val="a8"/>
        <w:numPr>
          <w:ilvl w:val="6"/>
          <w:numId w:val="1"/>
        </w:numPr>
        <w:ind w:left="420" w:firstLineChars="0"/>
      </w:pPr>
      <w:r>
        <w:t xml:space="preserve">Please read </w:t>
      </w:r>
      <w:r w:rsidR="00711685" w:rsidRPr="007A6822">
        <w:rPr>
          <w:i/>
          <w:iCs/>
          <w:color w:val="0070C0"/>
          <w:u w:val="single"/>
        </w:rPr>
        <w:t>Lectures/Lec03-JUnit/JUnit-Maven.docx</w:t>
      </w:r>
      <w:r w:rsidR="00711685">
        <w:t xml:space="preserve"> carefully</w:t>
      </w:r>
      <w:r w:rsidR="00BC546B">
        <w:t>. According to the instructions and steps illustrated in this .docx file,</w:t>
      </w:r>
      <w:r w:rsidR="00711685">
        <w:t xml:space="preserve"> </w:t>
      </w:r>
      <w:r w:rsidR="00BC546B">
        <w:t>do the following subtasks:</w:t>
      </w:r>
    </w:p>
    <w:p w14:paraId="33C0B8AD" w14:textId="77777777" w:rsidR="00BC546B" w:rsidRDefault="00BC546B" w:rsidP="00BC546B">
      <w:pPr>
        <w:pStyle w:val="a8"/>
        <w:numPr>
          <w:ilvl w:val="7"/>
          <w:numId w:val="1"/>
        </w:numPr>
        <w:ind w:left="987" w:firstLineChars="0"/>
      </w:pPr>
      <w:r>
        <w:t>Configure your own maven project by adding JUnit 4 and JUnit 5 dependencies;</w:t>
      </w:r>
    </w:p>
    <w:p w14:paraId="74665B66" w14:textId="77777777" w:rsidR="00BC546B" w:rsidRDefault="00BC546B" w:rsidP="00BC546B">
      <w:pPr>
        <w:pStyle w:val="a8"/>
        <w:numPr>
          <w:ilvl w:val="7"/>
          <w:numId w:val="1"/>
        </w:numPr>
        <w:ind w:left="987" w:firstLineChars="0"/>
      </w:pPr>
      <w:r>
        <w:t>Copy all of the Java class and test code to this project;</w:t>
      </w:r>
    </w:p>
    <w:p w14:paraId="3AEB1197" w14:textId="16C5822E" w:rsidR="007947AE" w:rsidRDefault="00BC546B" w:rsidP="00BC546B">
      <w:pPr>
        <w:pStyle w:val="a8"/>
        <w:numPr>
          <w:ilvl w:val="7"/>
          <w:numId w:val="1"/>
        </w:numPr>
        <w:ind w:left="987" w:firstLineChars="0"/>
      </w:pPr>
      <w:r>
        <w:t xml:space="preserve">Run all of the test methods and </w:t>
      </w:r>
      <w:r w:rsidR="007A6822">
        <w:t xml:space="preserve">snapshot </w:t>
      </w:r>
      <w:r>
        <w:t>the testing results.</w:t>
      </w:r>
    </w:p>
    <w:p w14:paraId="41D34780" w14:textId="675E9228" w:rsidR="00534087" w:rsidRDefault="00534087" w:rsidP="00BC546B">
      <w:pPr>
        <w:pStyle w:val="a8"/>
        <w:numPr>
          <w:ilvl w:val="7"/>
          <w:numId w:val="1"/>
        </w:numPr>
        <w:ind w:left="987" w:firstLineChars="0"/>
      </w:pPr>
      <w:r>
        <w:rPr>
          <w:rFonts w:hint="eastAsia"/>
        </w:rPr>
        <w:t>N</w:t>
      </w:r>
      <w:r>
        <w:t>OTE: You should submit your maven project and your running results.</w:t>
      </w:r>
    </w:p>
    <w:p w14:paraId="505C37B4" w14:textId="77777777" w:rsidR="00656DFB" w:rsidRDefault="00C6691C" w:rsidP="00656DFB">
      <w:pPr>
        <w:pStyle w:val="a8"/>
        <w:numPr>
          <w:ilvl w:val="6"/>
          <w:numId w:val="1"/>
        </w:numPr>
        <w:ind w:left="420" w:firstLineChars="0"/>
      </w:pPr>
      <w:r>
        <w:t xml:space="preserve">Now, please illustrate </w:t>
      </w:r>
      <w:r w:rsidR="00F96D55">
        <w:t>w</w:t>
      </w:r>
      <w:r>
        <w:t xml:space="preserve">hy we manage </w:t>
      </w:r>
      <w:r w:rsidR="00534087">
        <w:t>JUnit 4 and JUnit 5</w:t>
      </w:r>
      <w:r w:rsidR="00AB2C01">
        <w:t xml:space="preserve"> </w:t>
      </w:r>
      <w:r>
        <w:lastRenderedPageBreak/>
        <w:t>dependencies</w:t>
      </w:r>
      <w:r w:rsidR="003763F1" w:rsidRPr="003763F1">
        <w:t xml:space="preserve"> </w:t>
      </w:r>
      <w:r w:rsidR="003763F1">
        <w:t>by maven, rather than manually</w:t>
      </w:r>
      <w:r>
        <w:t>?</w:t>
      </w:r>
    </w:p>
    <w:p w14:paraId="223C2E9D" w14:textId="45E2537B" w:rsidR="00EE0595" w:rsidRDefault="00EE0595" w:rsidP="00656DFB">
      <w:pPr>
        <w:pStyle w:val="a8"/>
        <w:numPr>
          <w:ilvl w:val="6"/>
          <w:numId w:val="1"/>
        </w:numPr>
        <w:ind w:left="420" w:firstLineChars="0"/>
      </w:pPr>
      <w:r w:rsidRPr="00656DFB">
        <w:rPr>
          <w:b/>
          <w:bCs/>
        </w:rPr>
        <w:t>Assert</w:t>
      </w:r>
      <w:r>
        <w:t xml:space="preserve"> is very important for </w:t>
      </w:r>
      <w:r w:rsidRPr="008F5703">
        <w:t>Making Tests</w:t>
      </w:r>
      <w:r>
        <w:t xml:space="preserve">. Please read and run the test codes, </w:t>
      </w:r>
      <w:r w:rsidRPr="00470265">
        <w:t>CalTest</w:t>
      </w:r>
      <w:r>
        <w:t xml:space="preserve"> in</w:t>
      </w:r>
      <w:r w:rsidR="00AC17F2">
        <w:t xml:space="preserve"> </w:t>
      </w:r>
      <w:r w:rsidR="00AC17F2" w:rsidRPr="00AC17F2">
        <w:rPr>
          <w:i/>
          <w:iCs/>
          <w:color w:val="0070C0"/>
        </w:rPr>
        <w:t>Lectures/Lec03-JUnit/code/HelloMaven/src/test/java/lec03/junit/junit4/</w:t>
      </w:r>
      <w:r w:rsidR="00AC17F2" w:rsidRPr="00AC17F2">
        <w:rPr>
          <w:b/>
          <w:bCs/>
          <w:i/>
          <w:iCs/>
          <w:color w:val="0070C0"/>
        </w:rPr>
        <w:t>CalTest.java</w:t>
      </w:r>
      <w:r>
        <w:t>, and illustrate why</w:t>
      </w:r>
      <w:r>
        <w:rPr>
          <w:rFonts w:hint="eastAsia"/>
        </w:rPr>
        <w:t>?</w:t>
      </w:r>
      <w:r>
        <w:t xml:space="preserve"> That is, if we don’t use Assert functions, what will happen in our testing code?</w:t>
      </w:r>
    </w:p>
    <w:p w14:paraId="6BE10BA4" w14:textId="48EC351E" w:rsidR="00E110BB" w:rsidRDefault="005413A6" w:rsidP="00E110BB">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3</w:t>
      </w:r>
      <w:r w:rsidRPr="00B261FE">
        <w:fldChar w:fldCharType="end"/>
      </w:r>
      <w:r>
        <w:t xml:space="preserve">: </w:t>
      </w:r>
      <w:r w:rsidR="007936DD" w:rsidRPr="007936DD">
        <w:t>Parameterized</w:t>
      </w:r>
      <w:r w:rsidR="00D86B10">
        <w:t xml:space="preserve"> </w:t>
      </w:r>
      <w:r w:rsidR="007936DD" w:rsidRPr="007936DD">
        <w:t>Test</w:t>
      </w:r>
      <w:r w:rsidR="00226381">
        <w:t>.</w:t>
      </w:r>
    </w:p>
    <w:p w14:paraId="28876D4A" w14:textId="34394C88" w:rsidR="00226381" w:rsidRDefault="00273D95" w:rsidP="00B26FEF">
      <w:hyperlink r:id="rId15" w:history="1">
        <w:r w:rsidR="00DF68BE" w:rsidRPr="00DF68BE">
          <w:rPr>
            <w:rStyle w:val="a3"/>
            <w:rFonts w:hint="eastAsia"/>
          </w:rPr>
          <w:t>T</w:t>
        </w:r>
        <w:r w:rsidR="00DF68BE" w:rsidRPr="00DF68BE">
          <w:rPr>
            <w:rStyle w:val="a3"/>
          </w:rPr>
          <w:t>his video</w:t>
        </w:r>
      </w:hyperlink>
      <w:r w:rsidR="00DF68BE">
        <w:t xml:space="preserve"> introduced the </w:t>
      </w:r>
      <w:r w:rsidR="00DF68BE" w:rsidRPr="00DF68BE">
        <w:t>roman numeral problem</w:t>
      </w:r>
      <w:r w:rsidR="00DF68BE">
        <w:t>.</w:t>
      </w:r>
      <w:r w:rsidR="00E67080">
        <w:t xml:space="preserve"> We provide its implementation in </w:t>
      </w:r>
      <w:r w:rsidR="00F37C6E" w:rsidRPr="00E110BB">
        <w:rPr>
          <w:b/>
          <w:bCs/>
          <w:i/>
          <w:iCs/>
          <w:color w:val="0070C0"/>
        </w:rPr>
        <w:t>RomanNumeral.java</w:t>
      </w:r>
      <w:r w:rsidR="00E67080">
        <w:t xml:space="preserve"> and its corresponding test class in </w:t>
      </w:r>
      <w:r w:rsidR="00E67080" w:rsidRPr="00E110BB">
        <w:rPr>
          <w:b/>
          <w:bCs/>
          <w:i/>
          <w:iCs/>
          <w:color w:val="0070C0"/>
        </w:rPr>
        <w:t>RomanNumeralTest</w:t>
      </w:r>
      <w:r w:rsidR="00573472" w:rsidRPr="00E110BB">
        <w:rPr>
          <w:b/>
          <w:bCs/>
          <w:i/>
          <w:iCs/>
          <w:color w:val="0070C0"/>
        </w:rPr>
        <w:t>.java</w:t>
      </w:r>
      <w:r w:rsidR="00E67080">
        <w:t>.</w:t>
      </w:r>
      <w:r w:rsidR="00E110BB">
        <w:t xml:space="preserve"> The two Java classes are in: </w:t>
      </w:r>
      <w:r w:rsidR="00E110BB" w:rsidRPr="00E110BB">
        <w:rPr>
          <w:rFonts w:hint="eastAsia"/>
          <w:i/>
          <w:iCs/>
          <w:color w:val="0070C0"/>
        </w:rPr>
        <w:t>/</w:t>
      </w:r>
      <w:r w:rsidR="00E110BB" w:rsidRPr="00E110BB">
        <w:rPr>
          <w:i/>
          <w:iCs/>
          <w:color w:val="0070C0"/>
        </w:rPr>
        <w:t>Labwork/</w:t>
      </w:r>
      <w:r w:rsidR="00AA1E15">
        <w:rPr>
          <w:i/>
          <w:iCs/>
          <w:color w:val="0070C0"/>
        </w:rPr>
        <w:t>Lab02/hellojunit</w:t>
      </w:r>
      <w:r w:rsidR="00E110BB" w:rsidRPr="00E110BB">
        <w:rPr>
          <w:i/>
          <w:iCs/>
          <w:color w:val="0070C0"/>
        </w:rPr>
        <w:t>/src/main/java/roman/</w:t>
      </w:r>
      <w:r w:rsidR="00E110BB">
        <w:t xml:space="preserve">. </w:t>
      </w:r>
      <w:r w:rsidR="00AB4B56">
        <w:t xml:space="preserve">The method </w:t>
      </w:r>
      <w:r w:rsidR="00AB4B56" w:rsidRPr="00E110BB">
        <w:rPr>
          <w:i/>
          <w:iCs/>
          <w:color w:val="0070C0"/>
        </w:rPr>
        <w:t>singleDigit</w:t>
      </w:r>
      <w:r w:rsidR="00DB6CC7">
        <w:t xml:space="preserve"> in </w:t>
      </w:r>
      <w:r w:rsidR="00DB6CC7" w:rsidRPr="00E110BB">
        <w:rPr>
          <w:i/>
          <w:iCs/>
          <w:color w:val="0070C0"/>
        </w:rPr>
        <w:t>RomanNumeralTest.java</w:t>
      </w:r>
      <w:r w:rsidR="00AB4B56">
        <w:t xml:space="preserve"> tries to check the 7 roman numerals, I, V, X, L, C, D, and M, can be correctly mapped by </w:t>
      </w:r>
      <w:r w:rsidR="00AB4B56" w:rsidRPr="00E110BB">
        <w:rPr>
          <w:i/>
          <w:iCs/>
        </w:rPr>
        <w:t>singleDigit</w:t>
      </w:r>
      <w:r w:rsidR="00AB4B56">
        <w:t xml:space="preserve"> to their corresponding Arabic numbers, 1, 5, 10, 50, 100, 500, and 1000. </w:t>
      </w:r>
      <w:r w:rsidR="00DB6CC7">
        <w:t xml:space="preserve"> </w:t>
      </w:r>
      <w:r w:rsidR="00AB4B56">
        <w:t xml:space="preserve">However, the testing codes seem very </w:t>
      </w:r>
      <w:r w:rsidR="00AB4B56" w:rsidRPr="00B6438A">
        <w:t>duplicat</w:t>
      </w:r>
      <w:r w:rsidR="00AB4B56">
        <w:t>ed</w:t>
      </w:r>
      <w:r w:rsidR="00AB4B56" w:rsidRPr="00B6438A">
        <w:t xml:space="preserve"> and repe</w:t>
      </w:r>
      <w:r w:rsidR="00AB4B56">
        <w:t>ti</w:t>
      </w:r>
      <w:r w:rsidR="00AB4B56" w:rsidRPr="00B6438A">
        <w:t>t</w:t>
      </w:r>
      <w:r w:rsidR="00AB4B56">
        <w:t xml:space="preserve">ive. Thus, it’s very difficult to perform large-scale test cases in this way. </w:t>
      </w:r>
      <w:r w:rsidR="00DB6CC7">
        <w:t xml:space="preserve"> </w:t>
      </w:r>
      <w:r w:rsidR="00AB4B56">
        <w:t xml:space="preserve">Fortunately, we can greatly simplify the testing codes by using </w:t>
      </w:r>
      <w:r w:rsidR="00AB4B56" w:rsidRPr="00E110BB">
        <w:rPr>
          <w:b/>
          <w:i/>
          <w:iCs/>
          <w:color w:val="0000FF"/>
        </w:rPr>
        <w:t>Parameterized Test</w:t>
      </w:r>
      <w:r w:rsidR="00AB4B56">
        <w:t xml:space="preserve"> provided by JUnit 5. Please refer to user guide </w:t>
      </w:r>
      <w:hyperlink r:id="rId16" w:anchor="writing-tests-parameterized-tests" w:history="1">
        <w:r w:rsidR="00AB4B56" w:rsidRPr="006730FD">
          <w:rPr>
            <w:rStyle w:val="a3"/>
          </w:rPr>
          <w:t>here</w:t>
        </w:r>
      </w:hyperlink>
      <w:r w:rsidR="00AB4B56">
        <w:t xml:space="preserve"> to rewrite the test method </w:t>
      </w:r>
      <w:r w:rsidR="00AB4B56" w:rsidRPr="00E110BB">
        <w:rPr>
          <w:i/>
          <w:iCs/>
        </w:rPr>
        <w:t xml:space="preserve">singleDigit </w:t>
      </w:r>
      <w:r w:rsidR="00AB4B56">
        <w:t xml:space="preserve">by using </w:t>
      </w:r>
      <w:r w:rsidR="00AB4B56" w:rsidRPr="00E110BB">
        <w:rPr>
          <w:bCs/>
          <w:i/>
          <w:iCs/>
          <w:color w:val="0000FF"/>
        </w:rPr>
        <w:t>Parameterized Test</w:t>
      </w:r>
      <w:r w:rsidR="00AB4B56">
        <w:t xml:space="preserve"> in </w:t>
      </w:r>
      <w:r w:rsidR="00AB4B56" w:rsidRPr="00E110BB">
        <w:rPr>
          <w:i/>
          <w:iCs/>
        </w:rPr>
        <w:t>task03.RomanNumeralParamTest</w:t>
      </w:r>
      <w:r w:rsidR="00AB4B56">
        <w:t>.</w:t>
      </w:r>
    </w:p>
    <w:p w14:paraId="71B99BFA" w14:textId="09B8F4B8" w:rsidR="00970428" w:rsidRDefault="00970428" w:rsidP="00970428">
      <w:pPr>
        <w:pStyle w:val="3"/>
        <w:spacing w:before="93" w:after="93"/>
      </w:pPr>
      <w:r>
        <w:rPr>
          <w:rFonts w:hint="eastAsia"/>
        </w:rPr>
        <w:t>T</w:t>
      </w:r>
      <w:r>
        <w:t>ask 0</w:t>
      </w:r>
      <w:r w:rsidRPr="00B261FE">
        <w:fldChar w:fldCharType="begin"/>
      </w:r>
      <w:r w:rsidRPr="00B261FE">
        <w:instrText xml:space="preserve"> </w:instrText>
      </w:r>
      <w:r w:rsidRPr="00B261FE">
        <w:rPr>
          <w:rFonts w:hint="eastAsia"/>
        </w:rPr>
        <w:instrText>SEQ T</w:instrText>
      </w:r>
      <w:r w:rsidRPr="00B261FE">
        <w:instrText>ask</w:instrText>
      </w:r>
      <w:r w:rsidRPr="00B261FE">
        <w:rPr>
          <w:rFonts w:hint="eastAsia"/>
        </w:rPr>
        <w:instrText xml:space="preserve"> \* ARABIC</w:instrText>
      </w:r>
      <w:r w:rsidRPr="00B261FE">
        <w:instrText xml:space="preserve"> </w:instrText>
      </w:r>
      <w:r w:rsidRPr="00B261FE">
        <w:fldChar w:fldCharType="separate"/>
      </w:r>
      <w:r w:rsidR="00680B6E">
        <w:rPr>
          <w:noProof/>
        </w:rPr>
        <w:t>4</w:t>
      </w:r>
      <w:r w:rsidRPr="00B261FE">
        <w:fldChar w:fldCharType="end"/>
      </w:r>
      <w:r>
        <w:t xml:space="preserve">: Test your own code with JUnit </w:t>
      </w:r>
      <w:r w:rsidR="00F67055">
        <w:t>5</w:t>
      </w:r>
      <w:r>
        <w:t>.0</w:t>
      </w:r>
    </w:p>
    <w:p w14:paraId="78A1ADA1" w14:textId="5E064BF9" w:rsidR="00970428" w:rsidRDefault="00970428" w:rsidP="00970428">
      <w:pPr>
        <w:rPr>
          <w:rStyle w:val="ad"/>
        </w:rPr>
      </w:pPr>
      <w:r w:rsidRPr="000A679B">
        <w:rPr>
          <w:rStyle w:val="ad"/>
        </w:rPr>
        <w:t>Basic Employee Compensation Problem. For each week, hourly employees are paid a standard wage per hour for the first 40 hours worked</w:t>
      </w:r>
      <w:r>
        <w:rPr>
          <w:rStyle w:val="ad"/>
        </w:rPr>
        <w:t>,</w:t>
      </w:r>
      <w:r w:rsidRPr="000A679B">
        <w:rPr>
          <w:rStyle w:val="ad"/>
        </w:rPr>
        <w:t xml:space="preserve"> 1.5 times their wage for each hour after the first 40 hours</w:t>
      </w:r>
      <w:r>
        <w:rPr>
          <w:rStyle w:val="ad"/>
        </w:rPr>
        <w:t>,</w:t>
      </w:r>
      <w:r w:rsidRPr="000A679B">
        <w:rPr>
          <w:rStyle w:val="ad"/>
        </w:rPr>
        <w:t xml:space="preserve"> and 2 times their wage for each hour worked on Sundays and Holidays.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680B6E" w:rsidRPr="00680B6E">
        <w:rPr>
          <w:rStyle w:val="ad"/>
          <w:rFonts w:hint="eastAsia"/>
        </w:rPr>
        <w:t>T</w:t>
      </w:r>
      <w:r w:rsidR="00680B6E" w:rsidRPr="00680B6E">
        <w:rPr>
          <w:rStyle w:val="ad"/>
        </w:rPr>
        <w:t>able 1</w:t>
      </w:r>
      <w:r w:rsidRPr="000A679B">
        <w:rPr>
          <w:rStyle w:val="ad"/>
        </w:rPr>
        <w:fldChar w:fldCharType="end"/>
      </w:r>
      <w:r w:rsidRPr="000A679B">
        <w:rPr>
          <w:rStyle w:val="ad"/>
        </w:rPr>
        <w:t xml:space="preserve"> gives some test cases of this.</w:t>
      </w:r>
    </w:p>
    <w:p w14:paraId="6D8EFFFB" w14:textId="63A7D4A6" w:rsidR="00970428" w:rsidRPr="00FE1B0B" w:rsidRDefault="00970428" w:rsidP="00970428">
      <w:pPr>
        <w:rPr>
          <w:rStyle w:val="ad"/>
          <w:i w:val="0"/>
          <w:iCs w:val="0"/>
        </w:rPr>
      </w:pPr>
      <w:r w:rsidRPr="000A679B">
        <w:rPr>
          <w:rStyle w:val="ad"/>
          <w:rFonts w:hint="eastAsia"/>
        </w:rPr>
        <w:t>P</w:t>
      </w:r>
      <w:r w:rsidRPr="000A679B">
        <w:rPr>
          <w:rStyle w:val="ad"/>
        </w:rPr>
        <w:t xml:space="preserve">lease write a Java class, </w:t>
      </w:r>
      <w:r w:rsidRPr="000A679B">
        <w:rPr>
          <w:rStyle w:val="ad"/>
          <w:u w:val="single"/>
        </w:rPr>
        <w:t>WageCalculator</w:t>
      </w:r>
      <w:r w:rsidRPr="000A679B">
        <w:rPr>
          <w:rStyle w:val="ad"/>
        </w:rPr>
        <w:t xml:space="preserve">, to solve the wage problem in the following and a test class </w:t>
      </w:r>
      <w:r w:rsidRPr="000A679B">
        <w:rPr>
          <w:rStyle w:val="ad"/>
          <w:u w:val="single"/>
        </w:rPr>
        <w:t>WageCalculatorTest</w:t>
      </w:r>
      <w:r w:rsidRPr="000A679B">
        <w:rPr>
          <w:rStyle w:val="ad"/>
        </w:rPr>
        <w:t xml:space="preserve"> to test your code by using the test cases in </w:t>
      </w:r>
      <w:r w:rsidRPr="000A679B">
        <w:rPr>
          <w:rStyle w:val="ad"/>
        </w:rPr>
        <w:fldChar w:fldCharType="begin"/>
      </w:r>
      <w:r w:rsidRPr="000A679B">
        <w:rPr>
          <w:rStyle w:val="ad"/>
        </w:rPr>
        <w:instrText xml:space="preserve"> REF _Ref34220919 \h </w:instrText>
      </w:r>
      <w:r>
        <w:rPr>
          <w:rStyle w:val="ad"/>
        </w:rPr>
        <w:instrText xml:space="preserve"> \* MERGEFORMAT </w:instrText>
      </w:r>
      <w:r w:rsidRPr="000A679B">
        <w:rPr>
          <w:rStyle w:val="ad"/>
        </w:rPr>
      </w:r>
      <w:r w:rsidRPr="000A679B">
        <w:rPr>
          <w:rStyle w:val="ad"/>
        </w:rPr>
        <w:fldChar w:fldCharType="separate"/>
      </w:r>
      <w:r w:rsidR="00680B6E" w:rsidRPr="00680B6E">
        <w:rPr>
          <w:rStyle w:val="ad"/>
          <w:rFonts w:hint="eastAsia"/>
        </w:rPr>
        <w:t>T</w:t>
      </w:r>
      <w:r w:rsidR="00680B6E" w:rsidRPr="00680B6E">
        <w:rPr>
          <w:rStyle w:val="ad"/>
        </w:rPr>
        <w:t>able 1</w:t>
      </w:r>
      <w:r w:rsidRPr="000A679B">
        <w:rPr>
          <w:rStyle w:val="ad"/>
        </w:rPr>
        <w:fldChar w:fldCharType="end"/>
      </w:r>
      <w:r w:rsidRPr="000A679B">
        <w:rPr>
          <w:rStyle w:val="ad"/>
        </w:rPr>
        <w:t>.</w:t>
      </w:r>
    </w:p>
    <w:p w14:paraId="21FF4230" w14:textId="1DA3013B" w:rsidR="00970428" w:rsidRDefault="00970428" w:rsidP="00970428">
      <w:pPr>
        <w:pStyle w:val="ae"/>
        <w:spacing w:before="312" w:after="93"/>
        <w:jc w:val="center"/>
      </w:pPr>
      <w:bookmarkStart w:id="1" w:name="_Ref34220919"/>
      <w:r>
        <w:rPr>
          <w:rFonts w:hint="eastAsia"/>
        </w:rPr>
        <w:t>T</w:t>
      </w:r>
      <w:r>
        <w:t xml:space="preserve">able </w:t>
      </w:r>
      <w:r>
        <w:fldChar w:fldCharType="begin"/>
      </w:r>
      <w:r>
        <w:instrText xml:space="preserve"> </w:instrText>
      </w:r>
      <w:r>
        <w:rPr>
          <w:rFonts w:hint="eastAsia"/>
        </w:rPr>
        <w:instrText>SEQ 表格 \* ARABIC</w:instrText>
      </w:r>
      <w:r>
        <w:instrText xml:space="preserve"> </w:instrText>
      </w:r>
      <w:r>
        <w:fldChar w:fldCharType="separate"/>
      </w:r>
      <w:r w:rsidR="00680B6E">
        <w:rPr>
          <w:noProof/>
        </w:rPr>
        <w:t>1</w:t>
      </w:r>
      <w:r>
        <w:fldChar w:fldCharType="end"/>
      </w:r>
      <w:bookmarkEnd w:id="1"/>
      <w:r>
        <w:t xml:space="preserve"> Test Cases for </w:t>
      </w:r>
      <w:r w:rsidRPr="00441CF8">
        <w:t>Basic Employee Compensation</w:t>
      </w:r>
      <w:r>
        <w:t xml:space="preserve"> Problem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1777"/>
        <w:gridCol w:w="1790"/>
        <w:gridCol w:w="1518"/>
        <w:gridCol w:w="1358"/>
      </w:tblGrid>
      <w:tr w:rsidR="00970428" w14:paraId="3CE03595" w14:textId="77777777" w:rsidTr="00FC7AC1">
        <w:tc>
          <w:tcPr>
            <w:tcW w:w="5587" w:type="dxa"/>
            <w:gridSpan w:val="3"/>
            <w:shd w:val="clear" w:color="auto" w:fill="auto"/>
          </w:tcPr>
          <w:p w14:paraId="589AE49B" w14:textId="77777777" w:rsidR="00970428" w:rsidRPr="008B5876" w:rsidRDefault="00970428" w:rsidP="00FC7AC1">
            <w:pPr>
              <w:spacing w:line="240" w:lineRule="auto"/>
              <w:jc w:val="center"/>
              <w:rPr>
                <w:b/>
                <w:bCs/>
              </w:rPr>
            </w:pPr>
            <w:r w:rsidRPr="008B5876">
              <w:rPr>
                <w:rFonts w:hint="eastAsia"/>
                <w:b/>
                <w:bCs/>
              </w:rPr>
              <w:t>I</w:t>
            </w:r>
            <w:r w:rsidRPr="008B5876">
              <w:rPr>
                <w:b/>
                <w:bCs/>
              </w:rPr>
              <w:t>nput</w:t>
            </w:r>
          </w:p>
        </w:tc>
        <w:tc>
          <w:tcPr>
            <w:tcW w:w="1550" w:type="dxa"/>
            <w:vMerge w:val="restart"/>
            <w:shd w:val="clear" w:color="auto" w:fill="auto"/>
            <w:vAlign w:val="center"/>
          </w:tcPr>
          <w:p w14:paraId="4940FEDA" w14:textId="77777777" w:rsidR="00970428" w:rsidRPr="008B5876" w:rsidRDefault="00970428" w:rsidP="00FC7AC1">
            <w:pPr>
              <w:spacing w:line="240" w:lineRule="auto"/>
              <w:rPr>
                <w:b/>
                <w:bCs/>
              </w:rPr>
            </w:pPr>
            <w:r w:rsidRPr="008B5876">
              <w:rPr>
                <w:rFonts w:hint="eastAsia"/>
                <w:b/>
                <w:bCs/>
              </w:rPr>
              <w:t>E</w:t>
            </w:r>
            <w:r w:rsidRPr="008B5876">
              <w:rPr>
                <w:b/>
                <w:bCs/>
              </w:rPr>
              <w:t>xpected</w:t>
            </w:r>
          </w:p>
        </w:tc>
        <w:tc>
          <w:tcPr>
            <w:tcW w:w="1385" w:type="dxa"/>
            <w:vMerge w:val="restart"/>
            <w:shd w:val="clear" w:color="auto" w:fill="auto"/>
            <w:vAlign w:val="center"/>
          </w:tcPr>
          <w:p w14:paraId="5D7DC44A" w14:textId="77777777" w:rsidR="00970428" w:rsidRPr="008B5876" w:rsidRDefault="00970428" w:rsidP="00FC7AC1">
            <w:pPr>
              <w:spacing w:line="240" w:lineRule="auto"/>
              <w:rPr>
                <w:b/>
                <w:bCs/>
              </w:rPr>
            </w:pPr>
            <w:r w:rsidRPr="008B5876">
              <w:rPr>
                <w:rFonts w:hint="eastAsia"/>
                <w:b/>
                <w:bCs/>
              </w:rPr>
              <w:t>T</w:t>
            </w:r>
            <w:r w:rsidRPr="008B5876">
              <w:rPr>
                <w:b/>
                <w:bCs/>
              </w:rPr>
              <w:t>esting Result</w:t>
            </w:r>
          </w:p>
        </w:tc>
      </w:tr>
      <w:tr w:rsidR="00970428" w14:paraId="0820BF38" w14:textId="77777777" w:rsidTr="00FC7AC1">
        <w:tc>
          <w:tcPr>
            <w:tcW w:w="1910" w:type="dxa"/>
            <w:shd w:val="clear" w:color="auto" w:fill="auto"/>
          </w:tcPr>
          <w:p w14:paraId="007461C9" w14:textId="77777777" w:rsidR="00970428" w:rsidRDefault="00970428" w:rsidP="00FC7AC1">
            <w:pPr>
              <w:spacing w:line="240" w:lineRule="auto"/>
            </w:pPr>
            <w:r>
              <w:rPr>
                <w:rFonts w:hint="eastAsia"/>
              </w:rPr>
              <w:t>S</w:t>
            </w:r>
            <w:r>
              <w:t>tandardHours</w:t>
            </w:r>
          </w:p>
        </w:tc>
        <w:tc>
          <w:tcPr>
            <w:tcW w:w="1831" w:type="dxa"/>
            <w:shd w:val="clear" w:color="auto" w:fill="auto"/>
          </w:tcPr>
          <w:p w14:paraId="0BD80888" w14:textId="77777777" w:rsidR="00970428" w:rsidRDefault="00970428" w:rsidP="00FC7AC1">
            <w:pPr>
              <w:spacing w:line="240" w:lineRule="auto"/>
            </w:pPr>
            <w:r>
              <w:rPr>
                <w:rFonts w:hint="eastAsia"/>
              </w:rPr>
              <w:t>H</w:t>
            </w:r>
            <w:r>
              <w:t>olidayHours</w:t>
            </w:r>
          </w:p>
        </w:tc>
        <w:tc>
          <w:tcPr>
            <w:tcW w:w="1846" w:type="dxa"/>
            <w:shd w:val="clear" w:color="auto" w:fill="auto"/>
          </w:tcPr>
          <w:p w14:paraId="79CBF8D5" w14:textId="77777777" w:rsidR="00970428" w:rsidRDefault="00970428" w:rsidP="00FC7AC1">
            <w:pPr>
              <w:spacing w:line="240" w:lineRule="auto"/>
            </w:pPr>
            <w:r>
              <w:t>Hourly</w:t>
            </w:r>
            <w:r>
              <w:rPr>
                <w:rFonts w:hint="eastAsia"/>
              </w:rPr>
              <w:t>W</w:t>
            </w:r>
            <w:r>
              <w:t>age</w:t>
            </w:r>
          </w:p>
        </w:tc>
        <w:tc>
          <w:tcPr>
            <w:tcW w:w="1550" w:type="dxa"/>
            <w:vMerge/>
            <w:shd w:val="clear" w:color="auto" w:fill="auto"/>
          </w:tcPr>
          <w:p w14:paraId="21160E43" w14:textId="77777777" w:rsidR="00970428" w:rsidRDefault="00970428" w:rsidP="00FC7AC1">
            <w:pPr>
              <w:spacing w:line="240" w:lineRule="auto"/>
            </w:pPr>
          </w:p>
        </w:tc>
        <w:tc>
          <w:tcPr>
            <w:tcW w:w="1385" w:type="dxa"/>
            <w:vMerge/>
            <w:shd w:val="clear" w:color="auto" w:fill="auto"/>
          </w:tcPr>
          <w:p w14:paraId="662DDA68" w14:textId="77777777" w:rsidR="00970428" w:rsidRDefault="00970428" w:rsidP="00FC7AC1">
            <w:pPr>
              <w:spacing w:line="240" w:lineRule="auto"/>
            </w:pPr>
          </w:p>
        </w:tc>
      </w:tr>
      <w:tr w:rsidR="00970428" w14:paraId="0EF37DC9" w14:textId="77777777" w:rsidTr="00FC7AC1">
        <w:tc>
          <w:tcPr>
            <w:tcW w:w="1910" w:type="dxa"/>
            <w:shd w:val="clear" w:color="auto" w:fill="auto"/>
            <w:vAlign w:val="center"/>
          </w:tcPr>
          <w:p w14:paraId="6B548F59" w14:textId="77777777" w:rsidR="00970428" w:rsidRDefault="00970428" w:rsidP="00FC7AC1">
            <w:pPr>
              <w:spacing w:line="240" w:lineRule="auto"/>
              <w:jc w:val="center"/>
            </w:pPr>
            <w:r>
              <w:rPr>
                <w:rFonts w:hint="eastAsia"/>
              </w:rPr>
              <w:t>4</w:t>
            </w:r>
            <w:r>
              <w:t>0</w:t>
            </w:r>
          </w:p>
        </w:tc>
        <w:tc>
          <w:tcPr>
            <w:tcW w:w="1831" w:type="dxa"/>
            <w:shd w:val="clear" w:color="auto" w:fill="auto"/>
            <w:vAlign w:val="center"/>
          </w:tcPr>
          <w:p w14:paraId="260C3887" w14:textId="77777777" w:rsidR="00970428" w:rsidRDefault="00970428" w:rsidP="00FC7AC1">
            <w:pPr>
              <w:spacing w:line="240" w:lineRule="auto"/>
              <w:jc w:val="center"/>
            </w:pPr>
            <w:r>
              <w:rPr>
                <w:rFonts w:hint="eastAsia"/>
              </w:rPr>
              <w:t>0</w:t>
            </w:r>
          </w:p>
        </w:tc>
        <w:tc>
          <w:tcPr>
            <w:tcW w:w="1846" w:type="dxa"/>
            <w:shd w:val="clear" w:color="auto" w:fill="auto"/>
            <w:vAlign w:val="center"/>
          </w:tcPr>
          <w:p w14:paraId="3DE15BCC" w14:textId="77777777" w:rsidR="00970428" w:rsidRDefault="00970428" w:rsidP="00FC7AC1">
            <w:pPr>
              <w:spacing w:line="240" w:lineRule="auto"/>
              <w:jc w:val="center"/>
            </w:pPr>
            <w:r>
              <w:t>$</w:t>
            </w:r>
            <w:r>
              <w:rPr>
                <w:rFonts w:hint="eastAsia"/>
              </w:rPr>
              <w:t>2</w:t>
            </w:r>
            <w:r>
              <w:t>0</w:t>
            </w:r>
          </w:p>
        </w:tc>
        <w:tc>
          <w:tcPr>
            <w:tcW w:w="1550" w:type="dxa"/>
            <w:shd w:val="clear" w:color="auto" w:fill="auto"/>
            <w:vAlign w:val="center"/>
          </w:tcPr>
          <w:p w14:paraId="098B8943" w14:textId="77777777" w:rsidR="00970428" w:rsidRDefault="00970428" w:rsidP="00FC7AC1">
            <w:pPr>
              <w:spacing w:line="240" w:lineRule="auto"/>
              <w:jc w:val="center"/>
            </w:pPr>
            <w:r>
              <w:rPr>
                <w:rFonts w:hint="eastAsia"/>
              </w:rPr>
              <w:t>$</w:t>
            </w:r>
            <w:r>
              <w:t>800</w:t>
            </w:r>
          </w:p>
        </w:tc>
        <w:tc>
          <w:tcPr>
            <w:tcW w:w="1385" w:type="dxa"/>
            <w:shd w:val="clear" w:color="auto" w:fill="auto"/>
          </w:tcPr>
          <w:p w14:paraId="491D953F" w14:textId="77777777" w:rsidR="00970428" w:rsidRPr="001E7DE9" w:rsidRDefault="00970428" w:rsidP="00FC7AC1">
            <w:pPr>
              <w:spacing w:line="240" w:lineRule="auto"/>
              <w:rPr>
                <w:highlight w:val="green"/>
              </w:rPr>
            </w:pPr>
            <w:r w:rsidRPr="001E7DE9">
              <w:rPr>
                <w:rFonts w:hint="eastAsia"/>
                <w:highlight w:val="green"/>
              </w:rPr>
              <w:t>P</w:t>
            </w:r>
            <w:r w:rsidRPr="001E7DE9">
              <w:rPr>
                <w:highlight w:val="green"/>
              </w:rPr>
              <w:t>ass</w:t>
            </w:r>
          </w:p>
        </w:tc>
      </w:tr>
      <w:tr w:rsidR="00970428" w14:paraId="774A92A1" w14:textId="77777777" w:rsidTr="00FC7AC1">
        <w:tc>
          <w:tcPr>
            <w:tcW w:w="1910" w:type="dxa"/>
            <w:shd w:val="clear" w:color="auto" w:fill="auto"/>
            <w:vAlign w:val="center"/>
          </w:tcPr>
          <w:p w14:paraId="2E2D5113" w14:textId="77777777" w:rsidR="00970428" w:rsidRDefault="00970428" w:rsidP="00FC7AC1">
            <w:pPr>
              <w:spacing w:line="240" w:lineRule="auto"/>
              <w:jc w:val="center"/>
            </w:pPr>
            <w:r>
              <w:rPr>
                <w:rFonts w:hint="eastAsia"/>
              </w:rPr>
              <w:t>4</w:t>
            </w:r>
            <w:r>
              <w:t>5</w:t>
            </w:r>
          </w:p>
        </w:tc>
        <w:tc>
          <w:tcPr>
            <w:tcW w:w="1831" w:type="dxa"/>
            <w:shd w:val="clear" w:color="auto" w:fill="auto"/>
            <w:vAlign w:val="center"/>
          </w:tcPr>
          <w:p w14:paraId="1B8C2391" w14:textId="77777777" w:rsidR="00970428" w:rsidRDefault="00970428" w:rsidP="00FC7AC1">
            <w:pPr>
              <w:spacing w:line="240" w:lineRule="auto"/>
              <w:jc w:val="center"/>
            </w:pPr>
            <w:r>
              <w:rPr>
                <w:rFonts w:hint="eastAsia"/>
              </w:rPr>
              <w:t>0</w:t>
            </w:r>
          </w:p>
        </w:tc>
        <w:tc>
          <w:tcPr>
            <w:tcW w:w="1846" w:type="dxa"/>
            <w:shd w:val="clear" w:color="auto" w:fill="auto"/>
            <w:vAlign w:val="center"/>
          </w:tcPr>
          <w:p w14:paraId="6A3D2719" w14:textId="77777777" w:rsidR="00970428" w:rsidRDefault="00970428" w:rsidP="00FC7AC1">
            <w:pPr>
              <w:spacing w:line="240" w:lineRule="auto"/>
              <w:jc w:val="center"/>
            </w:pPr>
            <w:r>
              <w:t>$</w:t>
            </w:r>
            <w:r>
              <w:rPr>
                <w:rFonts w:hint="eastAsia"/>
              </w:rPr>
              <w:t>2</w:t>
            </w:r>
            <w:r>
              <w:t>0</w:t>
            </w:r>
          </w:p>
        </w:tc>
        <w:tc>
          <w:tcPr>
            <w:tcW w:w="1550" w:type="dxa"/>
            <w:shd w:val="clear" w:color="auto" w:fill="auto"/>
            <w:vAlign w:val="center"/>
          </w:tcPr>
          <w:p w14:paraId="4711D77A" w14:textId="77777777" w:rsidR="00970428" w:rsidRDefault="00970428" w:rsidP="00FC7AC1">
            <w:pPr>
              <w:spacing w:line="240" w:lineRule="auto"/>
              <w:jc w:val="center"/>
            </w:pPr>
            <w:r>
              <w:rPr>
                <w:rFonts w:hint="eastAsia"/>
              </w:rPr>
              <w:t>$</w:t>
            </w:r>
            <w:r>
              <w:t>950</w:t>
            </w:r>
          </w:p>
        </w:tc>
        <w:tc>
          <w:tcPr>
            <w:tcW w:w="1385" w:type="dxa"/>
            <w:shd w:val="clear" w:color="auto" w:fill="auto"/>
          </w:tcPr>
          <w:p w14:paraId="128444A8" w14:textId="77777777" w:rsidR="00970428" w:rsidRPr="001E7DE9" w:rsidRDefault="00970428" w:rsidP="00FC7AC1">
            <w:pPr>
              <w:spacing w:line="240" w:lineRule="auto"/>
              <w:rPr>
                <w:highlight w:val="green"/>
              </w:rPr>
            </w:pPr>
            <w:r w:rsidRPr="001E7DE9">
              <w:rPr>
                <w:rFonts w:hint="eastAsia"/>
                <w:highlight w:val="green"/>
              </w:rPr>
              <w:t>P</w:t>
            </w:r>
            <w:r w:rsidRPr="001E7DE9">
              <w:rPr>
                <w:highlight w:val="green"/>
              </w:rPr>
              <w:t>ass</w:t>
            </w:r>
          </w:p>
        </w:tc>
      </w:tr>
      <w:tr w:rsidR="00970428" w14:paraId="22450826" w14:textId="77777777" w:rsidTr="00FC7AC1">
        <w:tc>
          <w:tcPr>
            <w:tcW w:w="1910" w:type="dxa"/>
            <w:shd w:val="clear" w:color="auto" w:fill="auto"/>
            <w:vAlign w:val="center"/>
          </w:tcPr>
          <w:p w14:paraId="02E83423" w14:textId="77777777" w:rsidR="00970428" w:rsidRDefault="00970428" w:rsidP="00FC7AC1">
            <w:pPr>
              <w:spacing w:line="240" w:lineRule="auto"/>
              <w:jc w:val="center"/>
            </w:pPr>
            <w:r>
              <w:rPr>
                <w:rFonts w:hint="eastAsia"/>
              </w:rPr>
              <w:lastRenderedPageBreak/>
              <w:t>4</w:t>
            </w:r>
            <w:r>
              <w:t>8</w:t>
            </w:r>
          </w:p>
        </w:tc>
        <w:tc>
          <w:tcPr>
            <w:tcW w:w="1831" w:type="dxa"/>
            <w:shd w:val="clear" w:color="auto" w:fill="auto"/>
            <w:vAlign w:val="center"/>
          </w:tcPr>
          <w:p w14:paraId="2124C9C1" w14:textId="77777777" w:rsidR="00970428" w:rsidRDefault="00970428" w:rsidP="00FC7AC1">
            <w:pPr>
              <w:spacing w:line="240" w:lineRule="auto"/>
              <w:jc w:val="center"/>
            </w:pPr>
            <w:r>
              <w:rPr>
                <w:rFonts w:hint="eastAsia"/>
              </w:rPr>
              <w:t>8</w:t>
            </w:r>
          </w:p>
        </w:tc>
        <w:tc>
          <w:tcPr>
            <w:tcW w:w="1846" w:type="dxa"/>
            <w:shd w:val="clear" w:color="auto" w:fill="auto"/>
            <w:vAlign w:val="center"/>
          </w:tcPr>
          <w:p w14:paraId="1B5CBCF2" w14:textId="77777777" w:rsidR="00970428" w:rsidRDefault="00970428" w:rsidP="00FC7AC1">
            <w:pPr>
              <w:spacing w:line="240" w:lineRule="auto"/>
              <w:jc w:val="center"/>
            </w:pPr>
            <w:r>
              <w:rPr>
                <w:rFonts w:hint="eastAsia"/>
              </w:rPr>
              <w:t>$</w:t>
            </w:r>
            <w:r>
              <w:t>20</w:t>
            </w:r>
          </w:p>
        </w:tc>
        <w:tc>
          <w:tcPr>
            <w:tcW w:w="1550" w:type="dxa"/>
            <w:shd w:val="clear" w:color="auto" w:fill="auto"/>
            <w:vAlign w:val="center"/>
          </w:tcPr>
          <w:p w14:paraId="4FC95380" w14:textId="77777777" w:rsidR="00970428" w:rsidRDefault="00970428" w:rsidP="00FC7AC1">
            <w:pPr>
              <w:spacing w:line="240" w:lineRule="auto"/>
              <w:jc w:val="center"/>
            </w:pPr>
            <w:r>
              <w:rPr>
                <w:rFonts w:hint="eastAsia"/>
              </w:rPr>
              <w:t>$</w:t>
            </w:r>
            <w:r>
              <w:t>1280</w:t>
            </w:r>
          </w:p>
        </w:tc>
        <w:tc>
          <w:tcPr>
            <w:tcW w:w="1385" w:type="dxa"/>
            <w:shd w:val="clear" w:color="auto" w:fill="auto"/>
          </w:tcPr>
          <w:p w14:paraId="79952931" w14:textId="77777777" w:rsidR="00970428" w:rsidRPr="00254A59" w:rsidRDefault="00970428" w:rsidP="00FC7AC1">
            <w:pPr>
              <w:spacing w:line="240" w:lineRule="auto"/>
              <w:rPr>
                <w:b/>
                <w:bCs/>
                <w:highlight w:val="magenta"/>
              </w:rPr>
            </w:pPr>
            <w:r w:rsidRPr="00254A59">
              <w:rPr>
                <w:rFonts w:hint="eastAsia"/>
                <w:b/>
                <w:bCs/>
                <w:highlight w:val="magenta"/>
              </w:rPr>
              <w:t>F</w:t>
            </w:r>
            <w:r w:rsidRPr="00254A59">
              <w:rPr>
                <w:b/>
                <w:bCs/>
                <w:highlight w:val="magenta"/>
              </w:rPr>
              <w:t>ail</w:t>
            </w:r>
          </w:p>
          <w:p w14:paraId="6A5A38E1" w14:textId="77777777" w:rsidR="00970428" w:rsidRDefault="00970428" w:rsidP="00FC7AC1">
            <w:pPr>
              <w:spacing w:line="240" w:lineRule="auto"/>
            </w:pPr>
            <w:r w:rsidRPr="001E7DE9">
              <w:rPr>
                <w:highlight w:val="magenta"/>
              </w:rPr>
              <w:t>Actual: $1</w:t>
            </w:r>
            <w:r>
              <w:rPr>
                <w:highlight w:val="magenta"/>
              </w:rPr>
              <w:t>36</w:t>
            </w:r>
            <w:r w:rsidRPr="001E7DE9">
              <w:rPr>
                <w:highlight w:val="magenta"/>
              </w:rPr>
              <w:t>0</w:t>
            </w:r>
          </w:p>
        </w:tc>
      </w:tr>
    </w:tbl>
    <w:p w14:paraId="7BC8107E" w14:textId="1E78A41F" w:rsidR="00FD4651" w:rsidRDefault="00FD4651" w:rsidP="00D874A5"/>
    <w:p w14:paraId="1DE1E784" w14:textId="77777777" w:rsidR="00BB5AA8" w:rsidRPr="00BB5AA8" w:rsidRDefault="00BB5AA8" w:rsidP="00F96D55"/>
    <w:p w14:paraId="452D99B3" w14:textId="77777777" w:rsidR="00343DDF" w:rsidRDefault="00343DDF" w:rsidP="00343DDF">
      <w:pPr>
        <w:pStyle w:val="1"/>
        <w:spacing w:before="156" w:after="156"/>
        <w:sectPr w:rsidR="00343DDF">
          <w:pgSz w:w="11906" w:h="16838"/>
          <w:pgMar w:top="1440" w:right="1800" w:bottom="1440" w:left="1800" w:header="851" w:footer="992" w:gutter="0"/>
          <w:cols w:space="720"/>
          <w:docGrid w:type="lines" w:linePitch="312"/>
        </w:sectPr>
      </w:pPr>
    </w:p>
    <w:bookmarkEnd w:id="0"/>
    <w:p w14:paraId="3606850A" w14:textId="1CB0B5B2" w:rsidR="00316F26" w:rsidRDefault="00C31CB8" w:rsidP="00C31CB8">
      <w:pPr>
        <w:pStyle w:val="1"/>
        <w:spacing w:before="156" w:after="156"/>
      </w:pPr>
      <w:r>
        <w:rPr>
          <w:rFonts w:hint="eastAsia"/>
        </w:rPr>
        <w:lastRenderedPageBreak/>
        <w:t>L</w:t>
      </w:r>
      <w:r>
        <w:t>ab0</w:t>
      </w:r>
      <w:r w:rsidR="004419C5">
        <w:t>3</w:t>
      </w:r>
      <w:r>
        <w:t xml:space="preserve">: </w:t>
      </w:r>
      <w:r w:rsidRPr="00C31CB8">
        <w:t>Specification-Based Testing</w:t>
      </w:r>
    </w:p>
    <w:p w14:paraId="7949FBB5" w14:textId="1251AF8B" w:rsidR="00B64792" w:rsidRPr="009F3EEB" w:rsidRDefault="00362B60" w:rsidP="00C31CB8">
      <w:pPr>
        <w:rPr>
          <w:rStyle w:val="ad"/>
        </w:rPr>
      </w:pPr>
      <w:r w:rsidRPr="009F3EEB">
        <w:rPr>
          <w:rStyle w:val="ad"/>
        </w:rPr>
        <w:t xml:space="preserve">Please </w:t>
      </w:r>
      <w:r w:rsidR="00B64792" w:rsidRPr="009F3EEB">
        <w:rPr>
          <w:rStyle w:val="ad"/>
        </w:rPr>
        <w:t>do the labwork according to the following steps:</w:t>
      </w:r>
    </w:p>
    <w:p w14:paraId="40B95FCF" w14:textId="24AFBE60" w:rsidR="00B64792" w:rsidRPr="009F3EEB" w:rsidRDefault="00B64792" w:rsidP="00B64792">
      <w:pPr>
        <w:pStyle w:val="a8"/>
        <w:numPr>
          <w:ilvl w:val="0"/>
          <w:numId w:val="16"/>
        </w:numPr>
        <w:ind w:firstLineChars="0"/>
        <w:rPr>
          <w:rStyle w:val="ad"/>
        </w:rPr>
      </w:pPr>
      <w:r w:rsidRPr="009F3EEB">
        <w:rPr>
          <w:rStyle w:val="ad"/>
        </w:rPr>
        <w:t>D</w:t>
      </w:r>
      <w:r w:rsidR="00362B60" w:rsidRPr="009F3EEB">
        <w:rPr>
          <w:rStyle w:val="ad"/>
        </w:rPr>
        <w:t>o</w:t>
      </w:r>
      <w:r w:rsidR="0014119A" w:rsidRPr="009F3EEB">
        <w:rPr>
          <w:rStyle w:val="ad"/>
        </w:rPr>
        <w:t xml:space="preserve"> all of the </w:t>
      </w:r>
      <w:r w:rsidR="00362B60" w:rsidRPr="009F3EEB">
        <w:rPr>
          <w:rStyle w:val="ad"/>
          <w:color w:val="FF0000"/>
        </w:rPr>
        <w:t>8</w:t>
      </w:r>
      <w:r w:rsidR="0014119A" w:rsidRPr="009F3EEB">
        <w:rPr>
          <w:rStyle w:val="ad"/>
        </w:rPr>
        <w:t xml:space="preserve"> exercises</w:t>
      </w:r>
      <w:r w:rsidR="00362B60" w:rsidRPr="009F3EEB">
        <w:rPr>
          <w:rStyle w:val="ad"/>
        </w:rPr>
        <w:t xml:space="preserve"> of this lecture, which can be found</w:t>
      </w:r>
      <w:r w:rsidR="00362B60">
        <w:t xml:space="preserve"> </w:t>
      </w:r>
      <w:hyperlink r:id="rId17" w:history="1">
        <w:r w:rsidR="00362B60" w:rsidRPr="00362B60">
          <w:rPr>
            <w:rStyle w:val="a3"/>
          </w:rPr>
          <w:t>here</w:t>
        </w:r>
      </w:hyperlink>
      <w:r w:rsidRPr="009F3EEB">
        <w:rPr>
          <w:rStyle w:val="ad"/>
        </w:rPr>
        <w:t>, by yourself;</w:t>
      </w:r>
    </w:p>
    <w:p w14:paraId="332AA2C1" w14:textId="720800DC" w:rsidR="00C31CB8" w:rsidRDefault="00B64792" w:rsidP="00B64792">
      <w:pPr>
        <w:pStyle w:val="a8"/>
        <w:numPr>
          <w:ilvl w:val="0"/>
          <w:numId w:val="16"/>
        </w:numPr>
        <w:ind w:firstLineChars="0"/>
      </w:pPr>
      <w:r w:rsidRPr="009F3EEB">
        <w:rPr>
          <w:rStyle w:val="ad"/>
        </w:rPr>
        <w:t>C</w:t>
      </w:r>
      <w:r w:rsidR="00362B60" w:rsidRPr="009F3EEB">
        <w:rPr>
          <w:rStyle w:val="ad"/>
        </w:rPr>
        <w:t xml:space="preserve">heck if your answers are reasonable or right by referring to the answers given by the authors, which can be found </w:t>
      </w:r>
      <w:hyperlink r:id="rId18" w:anchor="specification-based-testing" w:history="1">
        <w:r w:rsidR="00362B60" w:rsidRPr="00362B60">
          <w:rPr>
            <w:rStyle w:val="a3"/>
          </w:rPr>
          <w:t>here</w:t>
        </w:r>
      </w:hyperlink>
      <w:r w:rsidRPr="009F3EEB">
        <w:rPr>
          <w:rStyle w:val="ad"/>
        </w:rPr>
        <w:t>, and think about why;</w:t>
      </w:r>
    </w:p>
    <w:p w14:paraId="5A9B65D4" w14:textId="3BB682B7" w:rsidR="00B64792" w:rsidRPr="009F3EEB" w:rsidRDefault="008D2D07" w:rsidP="00B64792">
      <w:pPr>
        <w:pStyle w:val="a8"/>
        <w:numPr>
          <w:ilvl w:val="0"/>
          <w:numId w:val="16"/>
        </w:numPr>
        <w:ind w:firstLineChars="0"/>
        <w:rPr>
          <w:rStyle w:val="ad"/>
        </w:rPr>
      </w:pPr>
      <w:r w:rsidRPr="009F3EEB">
        <w:rPr>
          <w:rStyle w:val="ad"/>
        </w:rPr>
        <w:t>Do</w:t>
      </w:r>
      <w:r w:rsidR="00B64792" w:rsidRPr="009F3EEB">
        <w:rPr>
          <w:rStyle w:val="ad"/>
        </w:rPr>
        <w:t xml:space="preserve"> the following </w:t>
      </w:r>
      <w:r w:rsidRPr="009F3EEB">
        <w:rPr>
          <w:rStyle w:val="ad"/>
        </w:rPr>
        <w:t>tasks</w:t>
      </w:r>
      <w:r w:rsidR="00B64792" w:rsidRPr="009F3EEB">
        <w:rPr>
          <w:rStyle w:val="ad"/>
        </w:rPr>
        <w:t xml:space="preserve"> I listed in the following subsections.</w:t>
      </w:r>
    </w:p>
    <w:p w14:paraId="717A6B4B" w14:textId="77777777" w:rsidR="00955696" w:rsidRPr="00955696" w:rsidRDefault="00955696" w:rsidP="00955696">
      <w:pPr>
        <w:rPr>
          <w:rStyle w:val="ad"/>
        </w:rPr>
      </w:pPr>
      <w:r w:rsidRPr="00955696">
        <w:rPr>
          <w:rStyle w:val="ad"/>
          <w:rFonts w:hint="eastAsia"/>
        </w:rPr>
        <w:t>N</w:t>
      </w:r>
      <w:r w:rsidRPr="00955696">
        <w:rPr>
          <w:rStyle w:val="ad"/>
        </w:rPr>
        <w:t xml:space="preserve">ote that you </w:t>
      </w:r>
      <w:r w:rsidRPr="00955696">
        <w:rPr>
          <w:rStyle w:val="ad"/>
          <w:b w:val="0"/>
          <w:color w:val="FF0000"/>
        </w:rPr>
        <w:t>DO NOT</w:t>
      </w:r>
      <w:r w:rsidRPr="00955696">
        <w:rPr>
          <w:rStyle w:val="ad"/>
        </w:rPr>
        <w:t xml:space="preserve"> need to write your answers of these exercises into this labwork report.</w:t>
      </w:r>
    </w:p>
    <w:p w14:paraId="6D1FDA6C" w14:textId="02423DD6" w:rsidR="005235D2" w:rsidRDefault="005235D2" w:rsidP="005235D2">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\r1</w:instrText>
      </w:r>
      <w:r>
        <w:fldChar w:fldCharType="separate"/>
      </w:r>
      <w:r w:rsidR="00680B6E">
        <w:rPr>
          <w:noProof/>
        </w:rPr>
        <w:t>1</w:t>
      </w:r>
      <w:r>
        <w:fldChar w:fldCharType="end"/>
      </w:r>
    </w:p>
    <w:p w14:paraId="7A0B5811" w14:textId="77777777" w:rsidR="005235D2" w:rsidRDefault="005235D2" w:rsidP="005235D2">
      <w:pPr>
        <w:rPr>
          <w:rStyle w:val="ad"/>
        </w:rPr>
      </w:pPr>
      <w:r w:rsidRPr="002F1A9E">
        <w:rPr>
          <w:rStyle w:val="ad"/>
        </w:rPr>
        <w:t xml:space="preserve">In this lecture, we introduced two partition methods: Equivalence-Partition Method and Category-Partition Method. </w:t>
      </w:r>
      <w:r>
        <w:rPr>
          <w:rStyle w:val="ad"/>
        </w:rPr>
        <w:t xml:space="preserve">Please compare Exercise 03 and 04, and tell me the relations and differences between the two methods. Please also illustrate when it is suitable to use </w:t>
      </w:r>
      <w:r w:rsidRPr="002F1A9E">
        <w:rPr>
          <w:rStyle w:val="ad"/>
        </w:rPr>
        <w:t>Equivalence-Partition Method and</w:t>
      </w:r>
      <w:r>
        <w:rPr>
          <w:rStyle w:val="ad"/>
        </w:rPr>
        <w:t xml:space="preserve"> when it is suitable to use</w:t>
      </w:r>
      <w:r w:rsidRPr="002F1A9E">
        <w:rPr>
          <w:rStyle w:val="ad"/>
        </w:rPr>
        <w:t xml:space="preserve"> Category-Partition Method</w:t>
      </w:r>
      <w:r>
        <w:rPr>
          <w:rStyle w:val="ad"/>
        </w:rPr>
        <w:t>.</w:t>
      </w:r>
    </w:p>
    <w:p w14:paraId="203E87AD" w14:textId="77777777" w:rsidR="005235D2" w:rsidRPr="0002264C" w:rsidRDefault="005235D2" w:rsidP="005235D2">
      <w:pPr>
        <w:rPr>
          <w:b/>
          <w:bCs/>
        </w:rPr>
      </w:pPr>
      <w:r w:rsidRPr="0002264C">
        <w:rPr>
          <w:rFonts w:hint="eastAsia"/>
          <w:b/>
          <w:bCs/>
        </w:rPr>
        <w:t>Y</w:t>
      </w:r>
      <w:r w:rsidRPr="0002264C">
        <w:rPr>
          <w:b/>
          <w:bCs/>
        </w:rPr>
        <w:t>our Response:</w:t>
      </w:r>
    </w:p>
    <w:p w14:paraId="19E7C94C" w14:textId="77777777" w:rsidR="005235D2" w:rsidRPr="00183A69" w:rsidRDefault="005235D2" w:rsidP="00183A69"/>
    <w:p w14:paraId="05B2A2F4" w14:textId="26B9E316" w:rsidR="00C31CB8" w:rsidRDefault="008D2D07" w:rsidP="00C31CB8">
      <w:pPr>
        <w:pStyle w:val="2"/>
        <w:spacing w:before="93" w:after="93"/>
        <w:rPr>
          <w:rFonts w:eastAsia="微软雅黑"/>
        </w:rPr>
      </w:pPr>
      <w:r>
        <w:rPr>
          <w:rFonts w:eastAsia="微软雅黑" w:hint="eastAsia"/>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5235D2">
        <w:fldChar w:fldCharType="separate"/>
      </w:r>
      <w:r w:rsidR="00680B6E">
        <w:rPr>
          <w:noProof/>
        </w:rPr>
        <w:t>2</w:t>
      </w:r>
      <w:r w:rsidR="005235D2">
        <w:fldChar w:fldCharType="end"/>
      </w:r>
    </w:p>
    <w:p w14:paraId="31222024" w14:textId="7068D643" w:rsidR="00C31CB8" w:rsidRPr="00154C8F" w:rsidRDefault="008D2D07" w:rsidP="00C31CB8">
      <w:pPr>
        <w:rPr>
          <w:rStyle w:val="ad"/>
        </w:rPr>
      </w:pPr>
      <w:r w:rsidRPr="00154C8F">
        <w:rPr>
          <w:rStyle w:val="ad"/>
        </w:rPr>
        <w:t xml:space="preserve">As we learn from the section of </w:t>
      </w:r>
      <w:r w:rsidRPr="00B033DC">
        <w:rPr>
          <w:rStyle w:val="ad"/>
          <w:i w:val="0"/>
          <w:iCs w:val="0"/>
        </w:rPr>
        <w:t>Category-Partition Method</w:t>
      </w:r>
      <w:r w:rsidRPr="00154C8F">
        <w:rPr>
          <w:rStyle w:val="ad"/>
        </w:rPr>
        <w:t>, we know that t</w:t>
      </w:r>
      <w:r w:rsidR="00312917" w:rsidRPr="00154C8F">
        <w:rPr>
          <w:rStyle w:val="ad"/>
        </w:rPr>
        <w:t>here are two principles guiding us to add constraints:</w:t>
      </w:r>
      <w:r w:rsidR="00312917" w:rsidRPr="00154C8F">
        <w:rPr>
          <w:rStyle w:val="ad"/>
          <w:i w:val="0"/>
          <w:iCs w:val="0"/>
          <w:color w:val="FF0000"/>
        </w:rPr>
        <w:t xml:space="preserve"> identifying invalid combinations</w:t>
      </w:r>
      <w:r w:rsidR="00312917" w:rsidRPr="00154C8F">
        <w:rPr>
          <w:rStyle w:val="ad"/>
        </w:rPr>
        <w:t xml:space="preserve"> and </w:t>
      </w:r>
      <w:r w:rsidR="00312917" w:rsidRPr="00154C8F">
        <w:rPr>
          <w:rStyle w:val="ad"/>
          <w:i w:val="0"/>
          <w:iCs w:val="0"/>
          <w:color w:val="FF0000"/>
        </w:rPr>
        <w:t>finding exceptional behaviors</w:t>
      </w:r>
      <w:r w:rsidR="00312917" w:rsidRPr="00154C8F">
        <w:rPr>
          <w:rStyle w:val="ad"/>
        </w:rPr>
        <w:t xml:space="preserve">. We briefly call these two principles as </w:t>
      </w:r>
      <w:r w:rsidR="00312917" w:rsidRPr="00154C8F">
        <w:rPr>
          <w:rStyle w:val="ad"/>
          <w:i w:val="0"/>
          <w:iCs w:val="0"/>
          <w:color w:val="FF0000"/>
        </w:rPr>
        <w:t>constraint principles</w:t>
      </w:r>
      <w:r w:rsidR="00312917" w:rsidRPr="00154C8F">
        <w:rPr>
          <w:rStyle w:val="ad"/>
        </w:rPr>
        <w:t>. Do you think which constraint principle is usually more difficult to use?</w:t>
      </w:r>
      <w:r w:rsidR="00CC4670" w:rsidRPr="00154C8F">
        <w:rPr>
          <w:rStyle w:val="ad"/>
        </w:rPr>
        <w:t xml:space="preserve"> According to the experience you had when you do the exercises,</w:t>
      </w:r>
      <w:r w:rsidR="00312917" w:rsidRPr="00154C8F">
        <w:rPr>
          <w:rStyle w:val="ad"/>
        </w:rPr>
        <w:t xml:space="preserve"> give me an example to illustrate your choice.</w:t>
      </w:r>
    </w:p>
    <w:p w14:paraId="00F0AE9F" w14:textId="015FAB13" w:rsidR="009F3EEB" w:rsidRPr="005235D2" w:rsidRDefault="00D321BA" w:rsidP="00C31CB8">
      <w:pPr>
        <w:rPr>
          <w:b/>
          <w:bCs/>
        </w:rPr>
      </w:pPr>
      <w:r w:rsidRPr="005235D2">
        <w:rPr>
          <w:rFonts w:hint="eastAsia"/>
          <w:b/>
          <w:bCs/>
        </w:rPr>
        <w:t>Y</w:t>
      </w:r>
      <w:r w:rsidRPr="005235D2">
        <w:rPr>
          <w:b/>
          <w:bCs/>
        </w:rPr>
        <w:t>our Response:</w:t>
      </w:r>
    </w:p>
    <w:p w14:paraId="4E32B21F" w14:textId="77777777" w:rsidR="005235D2" w:rsidRPr="00183A69" w:rsidRDefault="005235D2" w:rsidP="00183A69"/>
    <w:p w14:paraId="0537D315" w14:textId="60D7E446" w:rsidR="00C31CB8" w:rsidRDefault="003C3150" w:rsidP="00C31CB8">
      <w:pPr>
        <w:pStyle w:val="2"/>
        <w:spacing w:before="93" w:after="93"/>
        <w:rPr>
          <w:rFonts w:eastAsia="微软雅黑"/>
        </w:rPr>
      </w:pPr>
      <w:r>
        <w:rPr>
          <w:rFonts w:eastAsia="微软雅黑"/>
        </w:rPr>
        <w:t>Task</w:t>
      </w:r>
      <w:r w:rsidR="00C31CB8">
        <w:rPr>
          <w:rFonts w:eastAsia="微软雅黑"/>
        </w:rPr>
        <w:t xml:space="preserve"> 0</w:t>
      </w:r>
      <w:r w:rsidR="005235D2">
        <w:fldChar w:fldCharType="begin"/>
      </w:r>
      <w:r w:rsidR="005235D2">
        <w:instrText xml:space="preserve"> </w:instrText>
      </w:r>
      <w:r w:rsidR="005235D2">
        <w:rPr>
          <w:rFonts w:hint="eastAsia"/>
        </w:rPr>
        <w:instrText>SEQ t</w:instrText>
      </w:r>
      <w:r w:rsidR="005235D2">
        <w:instrText>ask</w:instrText>
      </w:r>
      <w:r w:rsidR="005235D2">
        <w:rPr>
          <w:rFonts w:hint="eastAsia"/>
        </w:rPr>
        <w:instrText xml:space="preserve"> \* ARABIC</w:instrText>
      </w:r>
      <w:r w:rsidR="005235D2">
        <w:instrText xml:space="preserve"> </w:instrText>
      </w:r>
      <w:r w:rsidR="005235D2">
        <w:fldChar w:fldCharType="separate"/>
      </w:r>
      <w:r w:rsidR="00680B6E">
        <w:rPr>
          <w:noProof/>
        </w:rPr>
        <w:t>3</w:t>
      </w:r>
      <w:r w:rsidR="005235D2">
        <w:fldChar w:fldCharType="end"/>
      </w:r>
    </w:p>
    <w:p w14:paraId="692F248A" w14:textId="177A5887" w:rsidR="00E44ABA" w:rsidRPr="00953E7D" w:rsidRDefault="00E44ABA" w:rsidP="00E44ABA">
      <w:pPr>
        <w:rPr>
          <w:rStyle w:val="ad"/>
        </w:rPr>
      </w:pPr>
      <w:r w:rsidRPr="00953E7D">
        <w:rPr>
          <w:rStyle w:val="ad"/>
        </w:rPr>
        <w:t xml:space="preserve">Please </w:t>
      </w:r>
      <w:r w:rsidR="005235D2">
        <w:rPr>
          <w:rStyle w:val="ad"/>
        </w:rPr>
        <w:t>judge</w:t>
      </w:r>
      <w:r w:rsidR="00953E7D" w:rsidRPr="00953E7D">
        <w:rPr>
          <w:rStyle w:val="ad"/>
        </w:rPr>
        <w:t xml:space="preserve"> </w:t>
      </w:r>
      <w:r w:rsidRPr="00953E7D">
        <w:rPr>
          <w:rStyle w:val="ad"/>
        </w:rPr>
        <w:t xml:space="preserve">the following statements </w:t>
      </w:r>
      <w:r w:rsidR="00953E7D" w:rsidRPr="00953E7D">
        <w:rPr>
          <w:rStyle w:val="ad"/>
        </w:rPr>
        <w:t>are</w:t>
      </w:r>
      <w:r w:rsidRPr="00953E7D">
        <w:rPr>
          <w:rStyle w:val="ad"/>
        </w:rPr>
        <w:t xml:space="preserve"> true or false</w:t>
      </w:r>
      <w:r w:rsidR="00953E7D" w:rsidRPr="00953E7D">
        <w:rPr>
          <w:rStyle w:val="ad"/>
        </w:rPr>
        <w:t xml:space="preserve"> and illustrate your answer with an example.</w:t>
      </w:r>
    </w:p>
    <w:p w14:paraId="49A9837A" w14:textId="70044B9D" w:rsidR="00C31CB8" w:rsidRPr="003C3150" w:rsidRDefault="003C3150" w:rsidP="004839CA">
      <w:pPr>
        <w:pStyle w:val="a8"/>
        <w:numPr>
          <w:ilvl w:val="0"/>
          <w:numId w:val="17"/>
        </w:numPr>
        <w:ind w:firstLineChars="0"/>
        <w:rPr>
          <w:rStyle w:val="ad"/>
        </w:rPr>
      </w:pPr>
      <w:r w:rsidRPr="003C3150">
        <w:rPr>
          <w:rStyle w:val="ad"/>
        </w:rPr>
        <w:lastRenderedPageBreak/>
        <w:t xml:space="preserve">The specification does not specify any details about </w:t>
      </w:r>
      <w:r>
        <w:rPr>
          <w:rStyle w:val="ad"/>
        </w:rPr>
        <w:t>some</w:t>
      </w:r>
      <w:r w:rsidRPr="003C3150">
        <w:rPr>
          <w:rStyle w:val="ad"/>
        </w:rPr>
        <w:t xml:space="preserve"> input parameter, and thus, experience should be used to partition it.</w:t>
      </w:r>
    </w:p>
    <w:p w14:paraId="73F42729" w14:textId="3DAE86BF" w:rsidR="003C3150" w:rsidRDefault="004839CA" w:rsidP="004839CA">
      <w:pPr>
        <w:pStyle w:val="a8"/>
        <w:numPr>
          <w:ilvl w:val="0"/>
          <w:numId w:val="17"/>
        </w:numPr>
        <w:ind w:firstLineChars="0"/>
        <w:rPr>
          <w:rStyle w:val="ad"/>
        </w:rPr>
      </w:pPr>
      <w:r w:rsidRPr="004839CA">
        <w:rPr>
          <w:rStyle w:val="ad"/>
        </w:rPr>
        <w:t>In an object-oriented language, besides using the method's input parameters to explore partitions, we should also consider the internal state of the object (i.e., the class's attributes), as it can also affect the behavior of the method.</w:t>
      </w:r>
    </w:p>
    <w:p w14:paraId="7EA2B338" w14:textId="77777777" w:rsidR="007D7C72" w:rsidRPr="0002264C" w:rsidRDefault="007D7C72" w:rsidP="007D7C72">
      <w:pPr>
        <w:rPr>
          <w:b/>
          <w:bCs/>
        </w:rPr>
      </w:pPr>
      <w:r w:rsidRPr="0002264C">
        <w:rPr>
          <w:rFonts w:hint="eastAsia"/>
          <w:b/>
          <w:bCs/>
        </w:rPr>
        <w:t>Y</w:t>
      </w:r>
      <w:r w:rsidRPr="0002264C">
        <w:rPr>
          <w:b/>
          <w:bCs/>
        </w:rPr>
        <w:t>our Response:</w:t>
      </w:r>
    </w:p>
    <w:p w14:paraId="6B7422CD" w14:textId="77777777" w:rsidR="0074675A" w:rsidRPr="00183A69" w:rsidRDefault="0074675A" w:rsidP="00183A69"/>
    <w:p w14:paraId="2FFDDB41" w14:textId="42DEFC19" w:rsidR="00C31CB8" w:rsidRDefault="0038380F" w:rsidP="00C31CB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fldChar w:fldCharType="separate"/>
      </w:r>
      <w:r w:rsidR="00680B6E">
        <w:rPr>
          <w:noProof/>
        </w:rPr>
        <w:t>4</w:t>
      </w:r>
      <w:r>
        <w:fldChar w:fldCharType="end"/>
      </w:r>
    </w:p>
    <w:p w14:paraId="0713479E" w14:textId="3E2069CB" w:rsidR="005235D2" w:rsidRPr="005235D2" w:rsidRDefault="005235D2" w:rsidP="005235D2">
      <w:pPr>
        <w:rPr>
          <w:rStyle w:val="ad"/>
        </w:rPr>
      </w:pPr>
      <w:r w:rsidRPr="005235D2">
        <w:rPr>
          <w:rStyle w:val="ad"/>
          <w:rFonts w:hint="eastAsia"/>
        </w:rPr>
        <w:t>P</w:t>
      </w:r>
      <w:r w:rsidRPr="005235D2">
        <w:rPr>
          <w:rStyle w:val="ad"/>
        </w:rPr>
        <w:t xml:space="preserve">lease do </w:t>
      </w:r>
      <w:r w:rsidRPr="005235D2">
        <w:rPr>
          <w:rStyle w:val="ad"/>
          <w:rFonts w:hint="eastAsia"/>
        </w:rPr>
        <w:t>Exercise</w:t>
      </w:r>
      <w:r w:rsidRPr="005235D2">
        <w:rPr>
          <w:rStyle w:val="ad"/>
        </w:rPr>
        <w:t xml:space="preserve"> 07 carefully and answer the following questions.</w:t>
      </w:r>
    </w:p>
    <w:p w14:paraId="2BA4FB9A" w14:textId="52B985B6" w:rsidR="00941F4A" w:rsidRPr="0002264C" w:rsidRDefault="000A6D9F" w:rsidP="0002264C">
      <w:pPr>
        <w:pStyle w:val="a8"/>
        <w:numPr>
          <w:ilvl w:val="0"/>
          <w:numId w:val="18"/>
        </w:numPr>
        <w:ind w:firstLineChars="0"/>
        <w:rPr>
          <w:rStyle w:val="ad"/>
        </w:rPr>
      </w:pPr>
      <w:r w:rsidRPr="0002264C">
        <w:rPr>
          <w:rStyle w:val="ad"/>
          <w:rFonts w:hint="eastAsia"/>
        </w:rPr>
        <w:t>W</w:t>
      </w:r>
      <w:r w:rsidRPr="0002264C">
        <w:rPr>
          <w:rStyle w:val="ad"/>
        </w:rPr>
        <w:t>hy should we treat file names 'no-filename with this name' and 'omitted' as exceptional?</w:t>
      </w:r>
    </w:p>
    <w:p w14:paraId="38E94E62" w14:textId="2FE51450" w:rsidR="000A6D9F" w:rsidRDefault="000A6D9F" w:rsidP="0002264C">
      <w:pPr>
        <w:pStyle w:val="a8"/>
        <w:numPr>
          <w:ilvl w:val="0"/>
          <w:numId w:val="18"/>
        </w:numPr>
        <w:ind w:firstLineChars="0"/>
        <w:rPr>
          <w:rStyle w:val="ad"/>
        </w:rPr>
      </w:pPr>
      <w:r w:rsidRPr="0002264C">
        <w:rPr>
          <w:rStyle w:val="ad"/>
        </w:rPr>
        <w:t>Why should we constrain the options in the 'occurrences in a single line' category to happen only if 'occurrences in the file' are either exactly one or more than one?</w:t>
      </w:r>
      <w:r w:rsidR="009A125F" w:rsidRPr="0002264C">
        <w:rPr>
          <w:rStyle w:val="ad"/>
        </w:rPr>
        <w:t xml:space="preserve"> Which constraint principle do we follow here?</w:t>
      </w:r>
    </w:p>
    <w:p w14:paraId="5B69C138" w14:textId="77777777" w:rsidR="0002264C" w:rsidRPr="0002264C" w:rsidRDefault="0002264C" w:rsidP="0002264C">
      <w:pPr>
        <w:rPr>
          <w:b/>
          <w:bCs/>
        </w:rPr>
      </w:pPr>
      <w:r w:rsidRPr="0002264C">
        <w:rPr>
          <w:rFonts w:hint="eastAsia"/>
          <w:b/>
          <w:bCs/>
        </w:rPr>
        <w:t>Y</w:t>
      </w:r>
      <w:r w:rsidRPr="0002264C">
        <w:rPr>
          <w:b/>
          <w:bCs/>
        </w:rPr>
        <w:t>our Response:</w:t>
      </w:r>
    </w:p>
    <w:p w14:paraId="024909AC" w14:textId="77777777" w:rsidR="0002264C" w:rsidRPr="00183A69" w:rsidRDefault="0002264C" w:rsidP="00183A69"/>
    <w:p w14:paraId="789E9691" w14:textId="786C3001" w:rsidR="00941F4A" w:rsidRDefault="0038380F" w:rsidP="00941F4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fldChar w:fldCharType="separate"/>
      </w:r>
      <w:r w:rsidR="00680B6E">
        <w:rPr>
          <w:noProof/>
        </w:rPr>
        <w:t>5</w:t>
      </w:r>
      <w:r>
        <w:fldChar w:fldCharType="end"/>
      </w:r>
    </w:p>
    <w:p w14:paraId="38D11C30" w14:textId="08C15809" w:rsidR="001014E4" w:rsidRPr="0002264C" w:rsidRDefault="005235D2" w:rsidP="001014E4">
      <w:pPr>
        <w:rPr>
          <w:rStyle w:val="ad"/>
        </w:rPr>
      </w:pPr>
      <w:r>
        <w:rPr>
          <w:rStyle w:val="ad"/>
        </w:rPr>
        <w:t xml:space="preserve">For </w:t>
      </w:r>
      <w:r w:rsidRPr="005235D2">
        <w:rPr>
          <w:rStyle w:val="ad"/>
          <w:rFonts w:hint="eastAsia"/>
        </w:rPr>
        <w:t>Exercise</w:t>
      </w:r>
      <w:r w:rsidRPr="005235D2">
        <w:rPr>
          <w:rStyle w:val="ad"/>
        </w:rPr>
        <w:t xml:space="preserve"> 0</w:t>
      </w:r>
      <w:r>
        <w:rPr>
          <w:rStyle w:val="ad"/>
        </w:rPr>
        <w:t>8, w</w:t>
      </w:r>
      <w:r w:rsidR="00941F4A" w:rsidRPr="0002264C">
        <w:rPr>
          <w:rStyle w:val="ad"/>
        </w:rPr>
        <w:t xml:space="preserve">hy do we constrain </w:t>
      </w:r>
      <w:r w:rsidR="00941F4A" w:rsidRPr="0002264C">
        <w:rPr>
          <w:rStyle w:val="ad"/>
          <w:rFonts w:ascii="Courier New" w:hAnsi="Courier New" w:cs="Courier New"/>
        </w:rPr>
        <w:t>isFull == true</w:t>
      </w:r>
      <w:r w:rsidR="00941F4A" w:rsidRPr="0002264C">
        <w:rPr>
          <w:rStyle w:val="ad"/>
        </w:rPr>
        <w:t xml:space="preserve"> rather than </w:t>
      </w:r>
      <w:r w:rsidR="00941F4A" w:rsidRPr="0002264C">
        <w:rPr>
          <w:rStyle w:val="ad"/>
          <w:rFonts w:ascii="Courier New" w:hAnsi="Courier New" w:cs="Courier New"/>
        </w:rPr>
        <w:t>isFull == false</w:t>
      </w:r>
      <w:r w:rsidR="00941F4A" w:rsidRPr="0002264C">
        <w:rPr>
          <w:rStyle w:val="ad"/>
        </w:rPr>
        <w:t>?</w:t>
      </w:r>
      <w:r w:rsidR="00EF1A6C" w:rsidRPr="0002264C">
        <w:rPr>
          <w:rStyle w:val="ad"/>
        </w:rPr>
        <w:t xml:space="preserve"> Which</w:t>
      </w:r>
      <w:r w:rsidR="009A125F" w:rsidRPr="0002264C">
        <w:rPr>
          <w:rStyle w:val="ad"/>
        </w:rPr>
        <w:t xml:space="preserve"> constraint</w:t>
      </w:r>
      <w:r w:rsidR="00EF1A6C" w:rsidRPr="0002264C">
        <w:rPr>
          <w:rStyle w:val="ad"/>
        </w:rPr>
        <w:t xml:space="preserve"> principle do we follow</w:t>
      </w:r>
      <w:r w:rsidR="003C43AC" w:rsidRPr="0002264C">
        <w:rPr>
          <w:rStyle w:val="ad"/>
        </w:rPr>
        <w:t xml:space="preserve"> here</w:t>
      </w:r>
      <w:r w:rsidR="00EF1A6C" w:rsidRPr="0002264C">
        <w:rPr>
          <w:rStyle w:val="ad"/>
        </w:rPr>
        <w:t xml:space="preserve"> to </w:t>
      </w:r>
      <w:r w:rsidR="009A125F" w:rsidRPr="0002264C">
        <w:rPr>
          <w:rStyle w:val="ad"/>
        </w:rPr>
        <w:t>constrain</w:t>
      </w:r>
      <w:r w:rsidR="00EF1A6C" w:rsidRPr="0002264C">
        <w:rPr>
          <w:rStyle w:val="ad"/>
        </w:rPr>
        <w:t xml:space="preserve"> </w:t>
      </w:r>
      <w:r w:rsidR="00EF1A6C" w:rsidRPr="0002264C">
        <w:rPr>
          <w:rStyle w:val="ad"/>
          <w:rFonts w:ascii="Courier New" w:hAnsi="Courier New" w:cs="Courier New"/>
        </w:rPr>
        <w:t>isFull == true</w:t>
      </w:r>
      <w:r w:rsidR="00FE2A86" w:rsidRPr="0002264C">
        <w:rPr>
          <w:rStyle w:val="ad"/>
        </w:rPr>
        <w:t>?</w:t>
      </w:r>
    </w:p>
    <w:p w14:paraId="032665D4" w14:textId="77777777" w:rsidR="0002264C" w:rsidRPr="0002264C" w:rsidRDefault="0002264C" w:rsidP="0002264C">
      <w:pPr>
        <w:rPr>
          <w:b/>
          <w:bCs/>
        </w:rPr>
      </w:pPr>
      <w:r w:rsidRPr="0002264C">
        <w:rPr>
          <w:rFonts w:hint="eastAsia"/>
          <w:b/>
          <w:bCs/>
        </w:rPr>
        <w:t>Y</w:t>
      </w:r>
      <w:r w:rsidRPr="0002264C">
        <w:rPr>
          <w:b/>
          <w:bCs/>
        </w:rPr>
        <w:t>our Response:</w:t>
      </w:r>
    </w:p>
    <w:p w14:paraId="4BAC7948" w14:textId="77777777" w:rsidR="00184262" w:rsidRPr="001014E4" w:rsidRDefault="00184262" w:rsidP="001014E4"/>
    <w:p w14:paraId="49333388" w14:textId="1CC181AD" w:rsidR="001014E4" w:rsidRDefault="001014E4" w:rsidP="001014E4">
      <w:pPr>
        <w:pStyle w:val="1"/>
        <w:spacing w:before="156" w:after="156"/>
      </w:pPr>
      <w:r>
        <w:rPr>
          <w:rFonts w:hint="eastAsia"/>
        </w:rPr>
        <w:t>L</w:t>
      </w:r>
      <w:r>
        <w:t>ab0</w:t>
      </w:r>
      <w:r w:rsidR="00944D70">
        <w:t>4</w:t>
      </w:r>
      <w:r>
        <w:t xml:space="preserve">: </w:t>
      </w:r>
      <w:r w:rsidRPr="001014E4">
        <w:t>Boundary Testing</w:t>
      </w:r>
    </w:p>
    <w:p w14:paraId="021387BA" w14:textId="77777777" w:rsidR="00955696" w:rsidRPr="009F3EEB" w:rsidRDefault="00955696" w:rsidP="00955696">
      <w:pPr>
        <w:rPr>
          <w:rStyle w:val="ad"/>
        </w:rPr>
      </w:pPr>
      <w:r w:rsidRPr="009F3EEB">
        <w:rPr>
          <w:rStyle w:val="ad"/>
        </w:rPr>
        <w:t>Please do the labwork according to the following steps:</w:t>
      </w:r>
    </w:p>
    <w:p w14:paraId="424A99DA" w14:textId="5C37EAF6" w:rsidR="00955696" w:rsidRPr="009F3EEB" w:rsidRDefault="00955696" w:rsidP="00955696">
      <w:pPr>
        <w:pStyle w:val="a8"/>
        <w:numPr>
          <w:ilvl w:val="0"/>
          <w:numId w:val="21"/>
        </w:numPr>
        <w:ind w:firstLineChars="0"/>
        <w:rPr>
          <w:rStyle w:val="ad"/>
        </w:rPr>
      </w:pPr>
      <w:r w:rsidRPr="009F3EEB">
        <w:rPr>
          <w:rStyle w:val="ad"/>
        </w:rPr>
        <w:t xml:space="preserve">Do all of the </w:t>
      </w:r>
      <w:r w:rsidRPr="009F3EEB">
        <w:rPr>
          <w:rStyle w:val="ad"/>
          <w:color w:val="FF0000"/>
        </w:rPr>
        <w:t>8</w:t>
      </w:r>
      <w:r w:rsidRPr="009F3EEB">
        <w:rPr>
          <w:rStyle w:val="ad"/>
        </w:rPr>
        <w:t xml:space="preserve"> exercises of this lecture, which can be found</w:t>
      </w:r>
      <w:r>
        <w:t xml:space="preserve"> </w:t>
      </w:r>
      <w:hyperlink r:id="rId19" w:history="1">
        <w:r w:rsidRPr="00362B60">
          <w:rPr>
            <w:rStyle w:val="a3"/>
          </w:rPr>
          <w:t>here</w:t>
        </w:r>
      </w:hyperlink>
      <w:r w:rsidRPr="009F3EEB">
        <w:rPr>
          <w:rStyle w:val="ad"/>
        </w:rPr>
        <w:t>, by yourself;</w:t>
      </w:r>
    </w:p>
    <w:p w14:paraId="42FD0B47" w14:textId="77777777" w:rsidR="00955696" w:rsidRDefault="00955696" w:rsidP="00955696">
      <w:pPr>
        <w:pStyle w:val="a8"/>
        <w:numPr>
          <w:ilvl w:val="0"/>
          <w:numId w:val="21"/>
        </w:numPr>
        <w:ind w:firstLineChars="0"/>
      </w:pPr>
      <w:r w:rsidRPr="009F3EEB">
        <w:rPr>
          <w:rStyle w:val="ad"/>
        </w:rPr>
        <w:t xml:space="preserve">Check if your answers are reasonable or right by referring to the answers given by the authors, which can be found </w:t>
      </w:r>
      <w:hyperlink r:id="rId20" w:anchor="specification-based-testing" w:history="1">
        <w:r w:rsidRPr="00362B60">
          <w:rPr>
            <w:rStyle w:val="a3"/>
          </w:rPr>
          <w:t>here</w:t>
        </w:r>
      </w:hyperlink>
      <w:r w:rsidRPr="009F3EEB">
        <w:rPr>
          <w:rStyle w:val="ad"/>
        </w:rPr>
        <w:t>, and think about why;</w:t>
      </w:r>
    </w:p>
    <w:p w14:paraId="00A66D6D" w14:textId="77777777" w:rsidR="00955696" w:rsidRPr="009F3EEB" w:rsidRDefault="00955696" w:rsidP="00955696">
      <w:pPr>
        <w:pStyle w:val="a8"/>
        <w:numPr>
          <w:ilvl w:val="0"/>
          <w:numId w:val="21"/>
        </w:numPr>
        <w:ind w:firstLineChars="0"/>
        <w:rPr>
          <w:rStyle w:val="ad"/>
        </w:rPr>
      </w:pPr>
      <w:r w:rsidRPr="009F3EEB">
        <w:rPr>
          <w:rStyle w:val="ad"/>
        </w:rPr>
        <w:t>Do the following tasks I listed in the following subsections.</w:t>
      </w:r>
    </w:p>
    <w:p w14:paraId="3ED164C4" w14:textId="77777777" w:rsidR="00955696" w:rsidRPr="00955696" w:rsidRDefault="00955696" w:rsidP="001014E4"/>
    <w:p w14:paraId="4C4CB6EE" w14:textId="23DB7B33" w:rsidR="001014E4" w:rsidRPr="00955696" w:rsidRDefault="001014E4" w:rsidP="001014E4">
      <w:pPr>
        <w:rPr>
          <w:rStyle w:val="ad"/>
        </w:rPr>
      </w:pPr>
      <w:r w:rsidRPr="00955696">
        <w:rPr>
          <w:rStyle w:val="ad"/>
          <w:rFonts w:hint="eastAsia"/>
        </w:rPr>
        <w:t>N</w:t>
      </w:r>
      <w:r w:rsidRPr="00955696">
        <w:rPr>
          <w:rStyle w:val="ad"/>
        </w:rPr>
        <w:t>ote</w:t>
      </w:r>
      <w:r w:rsidR="00955696" w:rsidRPr="00955696">
        <w:rPr>
          <w:rStyle w:val="ad"/>
        </w:rPr>
        <w:t xml:space="preserve"> that you </w:t>
      </w:r>
      <w:r w:rsidR="00955696" w:rsidRPr="00955696">
        <w:rPr>
          <w:rStyle w:val="ad"/>
          <w:b w:val="0"/>
          <w:color w:val="FF0000"/>
        </w:rPr>
        <w:t>DO NOT</w:t>
      </w:r>
      <w:r w:rsidR="00955696" w:rsidRPr="00955696">
        <w:rPr>
          <w:rStyle w:val="ad"/>
        </w:rPr>
        <w:t xml:space="preserve"> need to write your answers of these exercises into this labwork report</w:t>
      </w:r>
      <w:r w:rsidR="00FA5E56" w:rsidRPr="00955696">
        <w:rPr>
          <w:rStyle w:val="ad"/>
        </w:rPr>
        <w:t>.</w:t>
      </w:r>
    </w:p>
    <w:p w14:paraId="74290D11" w14:textId="71F6D62C" w:rsidR="00955696" w:rsidRDefault="00955696" w:rsidP="00955696">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80B6E">
        <w:rPr>
          <w:noProof/>
        </w:rPr>
        <w:t>1</w:t>
      </w:r>
      <w:r>
        <w:fldChar w:fldCharType="end"/>
      </w:r>
    </w:p>
    <w:p w14:paraId="65E732CB" w14:textId="77777777" w:rsidR="00955696" w:rsidRDefault="00955696" w:rsidP="00955696">
      <w:pPr>
        <w:rPr>
          <w:rStyle w:val="ad"/>
        </w:rPr>
      </w:pPr>
      <w:r w:rsidRPr="004F2964">
        <w:rPr>
          <w:rStyle w:val="ad"/>
        </w:rPr>
        <w:t>Is it possible to have many on-points for a specific condition? If yes, please give an example.</w:t>
      </w:r>
    </w:p>
    <w:p w14:paraId="71948C0E" w14:textId="77777777" w:rsidR="00955696" w:rsidRPr="0002264C" w:rsidRDefault="00955696" w:rsidP="00955696">
      <w:pPr>
        <w:rPr>
          <w:b/>
          <w:bCs/>
        </w:rPr>
      </w:pPr>
      <w:r w:rsidRPr="0002264C">
        <w:rPr>
          <w:rFonts w:hint="eastAsia"/>
          <w:b/>
          <w:bCs/>
        </w:rPr>
        <w:t>Y</w:t>
      </w:r>
      <w:r w:rsidRPr="0002264C">
        <w:rPr>
          <w:b/>
          <w:bCs/>
        </w:rPr>
        <w:t>our Response:</w:t>
      </w:r>
    </w:p>
    <w:p w14:paraId="6ACDEE05" w14:textId="77777777" w:rsidR="00955696" w:rsidRPr="00183A69" w:rsidRDefault="00955696" w:rsidP="00183A69"/>
    <w:p w14:paraId="3612B016" w14:textId="20771B77" w:rsidR="000C49FA" w:rsidRDefault="00E4447C" w:rsidP="000C49FA">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sidR="00997C44">
        <w:rPr>
          <w:rFonts w:asciiTheme="minorEastAsia" w:eastAsiaTheme="minorEastAsia" w:hAnsiTheme="minorEastAsia" w:hint="eastAsia"/>
        </w:rPr>
        <w:instrText>s</w:instrText>
      </w:r>
      <w:r>
        <w:instrText>1</w:instrText>
      </w:r>
      <w:r>
        <w:fldChar w:fldCharType="separate"/>
      </w:r>
      <w:r w:rsidR="00680B6E">
        <w:rPr>
          <w:noProof/>
        </w:rPr>
        <w:t>2</w:t>
      </w:r>
      <w:r>
        <w:fldChar w:fldCharType="end"/>
      </w:r>
    </w:p>
    <w:p w14:paraId="0A847D3E" w14:textId="461DC798" w:rsidR="00E73B43" w:rsidRPr="00E73B43" w:rsidRDefault="0032099C" w:rsidP="00E73B43">
      <w:pPr>
        <w:rPr>
          <w:rStyle w:val="ad"/>
        </w:rPr>
      </w:pPr>
      <w:r>
        <w:rPr>
          <w:rStyle w:val="ad"/>
        </w:rPr>
        <w:t>In</w:t>
      </w:r>
      <w:r w:rsidR="0038380F" w:rsidRPr="0038380F">
        <w:rPr>
          <w:rStyle w:val="ad"/>
        </w:rPr>
        <w:t xml:space="preserve"> </w:t>
      </w:r>
      <w:r w:rsidR="0038380F" w:rsidRPr="0038380F">
        <w:rPr>
          <w:rStyle w:val="ad"/>
          <w:rFonts w:hint="eastAsia"/>
        </w:rPr>
        <w:t>Exercise</w:t>
      </w:r>
      <w:r w:rsidR="0038380F" w:rsidRPr="0038380F">
        <w:rPr>
          <w:rStyle w:val="ad"/>
        </w:rPr>
        <w:t xml:space="preserve"> 4, if we replace</w:t>
      </w:r>
      <w:r w:rsidR="00E73B43" w:rsidRPr="00E73B43">
        <w:rPr>
          <w:rStyle w:val="ad"/>
        </w:rPr>
        <w:t> </w:t>
      </w:r>
      <w:r w:rsidR="0038380F" w:rsidRPr="0038380F">
        <w:rPr>
          <w:rStyle w:val="ad"/>
        </w:rPr>
        <w:t>“</w:t>
      </w:r>
      <w:r w:rsidR="00E73B43" w:rsidRPr="00E73B43">
        <w:rPr>
          <w:rStyle w:val="ad"/>
        </w:rPr>
        <w:t>boundary analysis of inequalities (e.g.,  a &lt; 10 )</w:t>
      </w:r>
      <w:r w:rsidR="0038380F" w:rsidRPr="0038380F">
        <w:rPr>
          <w:rStyle w:val="ad"/>
        </w:rPr>
        <w:t>” with “</w:t>
      </w:r>
      <w:r w:rsidR="0038380F" w:rsidRPr="00E73B43">
        <w:rPr>
          <w:rStyle w:val="ad"/>
        </w:rPr>
        <w:t xml:space="preserve">boundary analysis of equalities (e.g.,  a </w:t>
      </w:r>
      <w:r w:rsidR="0038380F" w:rsidRPr="0038380F">
        <w:rPr>
          <w:rStyle w:val="ad"/>
        </w:rPr>
        <w:t>==</w:t>
      </w:r>
      <w:r w:rsidR="0038380F" w:rsidRPr="00E73B43">
        <w:rPr>
          <w:rStyle w:val="ad"/>
        </w:rPr>
        <w:t xml:space="preserve"> 10 )</w:t>
      </w:r>
      <w:r w:rsidR="0038380F" w:rsidRPr="0038380F">
        <w:rPr>
          <w:rStyle w:val="ad"/>
        </w:rPr>
        <w:t>”</w:t>
      </w:r>
      <w:r w:rsidR="00E73B43" w:rsidRPr="00E73B43">
        <w:rPr>
          <w:rStyle w:val="ad"/>
        </w:rPr>
        <w:t>, which of the following statements is true?</w:t>
      </w:r>
      <w:r w:rsidR="0038380F">
        <w:rPr>
          <w:rStyle w:val="ad"/>
        </w:rPr>
        <w:t xml:space="preserve"> </w:t>
      </w:r>
      <w:r w:rsidR="0038380F" w:rsidRPr="0032099C">
        <w:rPr>
          <w:rStyle w:val="ad"/>
          <w:color w:val="FF0000"/>
        </w:rPr>
        <w:t>Why?</w:t>
      </w:r>
    </w:p>
    <w:p w14:paraId="17C57696" w14:textId="77777777" w:rsidR="00E73B43" w:rsidRPr="00E73B43" w:rsidRDefault="00E73B43" w:rsidP="00E73B43">
      <w:pPr>
        <w:numPr>
          <w:ilvl w:val="0"/>
          <w:numId w:val="19"/>
        </w:numPr>
        <w:rPr>
          <w:rStyle w:val="ad"/>
        </w:rPr>
      </w:pPr>
      <w:r w:rsidRPr="00E73B43">
        <w:rPr>
          <w:rStyle w:val="ad"/>
        </w:rPr>
        <w:t>There can only be a single on-point which always makes the condition true.</w:t>
      </w:r>
    </w:p>
    <w:p w14:paraId="0D6321C7" w14:textId="77777777" w:rsidR="00E73B43" w:rsidRPr="00E73B43" w:rsidRDefault="00E73B43" w:rsidP="00E73B43">
      <w:pPr>
        <w:numPr>
          <w:ilvl w:val="0"/>
          <w:numId w:val="19"/>
        </w:numPr>
        <w:rPr>
          <w:rStyle w:val="ad"/>
        </w:rPr>
      </w:pPr>
      <w:r w:rsidRPr="00E73B43">
        <w:rPr>
          <w:rStyle w:val="ad"/>
        </w:rPr>
        <w:t>There can be multiple on-points for a given condition which may or may not make the condition true.</w:t>
      </w:r>
    </w:p>
    <w:p w14:paraId="67C06751" w14:textId="77777777" w:rsidR="0038380F" w:rsidRPr="0038380F" w:rsidRDefault="00E73B43" w:rsidP="00E73B43">
      <w:pPr>
        <w:numPr>
          <w:ilvl w:val="0"/>
          <w:numId w:val="19"/>
        </w:numPr>
        <w:rPr>
          <w:rStyle w:val="ad"/>
        </w:rPr>
      </w:pPr>
      <w:r w:rsidRPr="00E73B43">
        <w:rPr>
          <w:rStyle w:val="ad"/>
        </w:rPr>
        <w:t>There can only be a single off-point which may or may not make the condition false.</w:t>
      </w:r>
    </w:p>
    <w:p w14:paraId="05FA1DDA" w14:textId="35352809" w:rsidR="000C49FA" w:rsidRDefault="00E73B43" w:rsidP="00E73B43">
      <w:pPr>
        <w:numPr>
          <w:ilvl w:val="0"/>
          <w:numId w:val="19"/>
        </w:numPr>
        <w:rPr>
          <w:rStyle w:val="ad"/>
        </w:rPr>
      </w:pPr>
      <w:r w:rsidRPr="0038380F">
        <w:rPr>
          <w:rStyle w:val="ad"/>
        </w:rPr>
        <w:t>There can be multiple off-points for a given condition which always make the condition false.</w:t>
      </w:r>
    </w:p>
    <w:p w14:paraId="7DC15828" w14:textId="77777777" w:rsidR="0038380F" w:rsidRPr="0002264C" w:rsidRDefault="0038380F" w:rsidP="0038380F">
      <w:pPr>
        <w:rPr>
          <w:b/>
          <w:bCs/>
        </w:rPr>
      </w:pPr>
      <w:r w:rsidRPr="0002264C">
        <w:rPr>
          <w:rFonts w:hint="eastAsia"/>
          <w:b/>
          <w:bCs/>
        </w:rPr>
        <w:t>Y</w:t>
      </w:r>
      <w:r w:rsidRPr="0002264C">
        <w:rPr>
          <w:b/>
          <w:bCs/>
        </w:rPr>
        <w:t>our Response:</w:t>
      </w:r>
    </w:p>
    <w:p w14:paraId="534DAB39" w14:textId="77777777" w:rsidR="0038380F" w:rsidRPr="00183A69" w:rsidRDefault="0038380F" w:rsidP="00183A69"/>
    <w:p w14:paraId="6757F036" w14:textId="72130E01" w:rsidR="000C49FA" w:rsidRDefault="00E4447C" w:rsidP="000C49FA">
      <w:pPr>
        <w:pStyle w:val="2"/>
        <w:spacing w:before="93" w:after="93"/>
        <w:rPr>
          <w:rFonts w:eastAsia="微软雅黑"/>
        </w:rPr>
      </w:pPr>
      <w:r>
        <w:rPr>
          <w:rFonts w:eastAsia="微软雅黑"/>
        </w:rPr>
        <w:t>Task 0</w:t>
      </w:r>
      <w:r w:rsidR="00997C44">
        <w:fldChar w:fldCharType="begin"/>
      </w:r>
      <w:r w:rsidR="00997C44">
        <w:instrText xml:space="preserve"> </w:instrText>
      </w:r>
      <w:r w:rsidR="00997C44">
        <w:rPr>
          <w:rFonts w:hint="eastAsia"/>
        </w:rPr>
        <w:instrText>SEQ t</w:instrText>
      </w:r>
      <w:r w:rsidR="00997C44">
        <w:instrText>ask</w:instrText>
      </w:r>
      <w:r w:rsidR="00997C44">
        <w:rPr>
          <w:rFonts w:hint="eastAsia"/>
        </w:rPr>
        <w:instrText xml:space="preserve"> \* ARABIC</w:instrText>
      </w:r>
      <w:r w:rsidR="00997C44">
        <w:instrText xml:space="preserve"> \</w:instrText>
      </w:r>
      <w:r w:rsidR="00997C44">
        <w:rPr>
          <w:rFonts w:asciiTheme="minorEastAsia" w:eastAsiaTheme="minorEastAsia" w:hAnsiTheme="minorEastAsia" w:hint="eastAsia"/>
        </w:rPr>
        <w:instrText>s</w:instrText>
      </w:r>
      <w:r w:rsidR="00997C44">
        <w:instrText>1</w:instrText>
      </w:r>
      <w:r w:rsidR="00997C44">
        <w:fldChar w:fldCharType="separate"/>
      </w:r>
      <w:r w:rsidR="00680B6E">
        <w:rPr>
          <w:noProof/>
        </w:rPr>
        <w:t>3</w:t>
      </w:r>
      <w:r w:rsidR="00997C44">
        <w:fldChar w:fldCharType="end"/>
      </w:r>
    </w:p>
    <w:p w14:paraId="299E0F67" w14:textId="5464E565" w:rsidR="00FD2A56" w:rsidRDefault="00FD2A56" w:rsidP="000C49FA">
      <w:pPr>
        <w:rPr>
          <w:rStyle w:val="ad"/>
        </w:rPr>
      </w:pPr>
      <w:r>
        <w:rPr>
          <w:rStyle w:val="ad"/>
          <w:rFonts w:hint="eastAsia"/>
        </w:rPr>
        <w:t>F</w:t>
      </w:r>
      <w:r>
        <w:rPr>
          <w:rStyle w:val="ad"/>
        </w:rPr>
        <w:t xml:space="preserve">or </w:t>
      </w:r>
      <w:r w:rsidRPr="005F55E9">
        <w:rPr>
          <w:rStyle w:val="ad"/>
        </w:rPr>
        <w:t>Exercise 1</w:t>
      </w:r>
      <w:r>
        <w:rPr>
          <w:rStyle w:val="ad"/>
        </w:rPr>
        <w:t>, we have the following tasks:</w:t>
      </w:r>
    </w:p>
    <w:p w14:paraId="76671CE3" w14:textId="6B294738" w:rsidR="00736D70" w:rsidRDefault="005F55E9" w:rsidP="00FD2A56">
      <w:pPr>
        <w:pStyle w:val="a8"/>
        <w:numPr>
          <w:ilvl w:val="0"/>
          <w:numId w:val="20"/>
        </w:numPr>
        <w:ind w:firstLineChars="0"/>
        <w:rPr>
          <w:rStyle w:val="ad"/>
        </w:rPr>
      </w:pPr>
      <w:r w:rsidRPr="005F55E9">
        <w:rPr>
          <w:rStyle w:val="ad"/>
        </w:rPr>
        <w:t>The ability to read programs is very important</w:t>
      </w:r>
      <w:r>
        <w:rPr>
          <w:rStyle w:val="ad"/>
        </w:rPr>
        <w:t xml:space="preserve"> for unit testing</w:t>
      </w:r>
      <w:r w:rsidRPr="005F55E9">
        <w:rPr>
          <w:rStyle w:val="ad"/>
        </w:rPr>
        <w:t xml:space="preserve">. Please read the program in Exercise 1 </w:t>
      </w:r>
      <w:r w:rsidRPr="00FD2A56">
        <w:rPr>
          <w:rStyle w:val="ad"/>
          <w:i w:val="0"/>
          <w:iCs w:val="0"/>
        </w:rPr>
        <w:t>without running it</w:t>
      </w:r>
      <w:r w:rsidRPr="005F55E9">
        <w:rPr>
          <w:rStyle w:val="ad"/>
        </w:rPr>
        <w:t xml:space="preserve"> and </w:t>
      </w:r>
      <w:r>
        <w:rPr>
          <w:rStyle w:val="ad"/>
        </w:rPr>
        <w:t>give your description about the function of the “</w:t>
      </w:r>
      <w:r w:rsidRPr="005F55E9">
        <w:rPr>
          <w:rStyle w:val="ad"/>
        </w:rPr>
        <w:t>sameEnds</w:t>
      </w:r>
      <w:r>
        <w:rPr>
          <w:rStyle w:val="ad"/>
        </w:rPr>
        <w:t>” function.</w:t>
      </w:r>
    </w:p>
    <w:p w14:paraId="404D43C4" w14:textId="0785F1C5" w:rsidR="0053526C" w:rsidRDefault="0053526C" w:rsidP="00FD2A56">
      <w:pPr>
        <w:pStyle w:val="a8"/>
        <w:numPr>
          <w:ilvl w:val="0"/>
          <w:numId w:val="20"/>
        </w:numPr>
        <w:ind w:firstLineChars="0"/>
        <w:rPr>
          <w:rStyle w:val="ad"/>
        </w:rPr>
      </w:pPr>
      <w:r>
        <w:rPr>
          <w:rStyle w:val="ad"/>
          <w:rFonts w:hint="eastAsia"/>
        </w:rPr>
        <w:t>R</w:t>
      </w:r>
      <w:r>
        <w:rPr>
          <w:rStyle w:val="ad"/>
        </w:rPr>
        <w:t>evise the program and make it simpler according to the tips as follows:</w:t>
      </w:r>
    </w:p>
    <w:p w14:paraId="3898C285" w14:textId="2D23122C" w:rsidR="0053526C" w:rsidRDefault="0053526C" w:rsidP="0053526C">
      <w:pPr>
        <w:pStyle w:val="a8"/>
        <w:numPr>
          <w:ilvl w:val="1"/>
          <w:numId w:val="20"/>
        </w:numPr>
        <w:ind w:firstLineChars="0"/>
        <w:rPr>
          <w:rStyle w:val="ad"/>
        </w:rPr>
      </w:pPr>
      <w:r>
        <w:rPr>
          <w:rStyle w:val="ad"/>
        </w:rPr>
        <w:t>Is it really necessary to use if-condition in the for-loop?</w:t>
      </w:r>
    </w:p>
    <w:p w14:paraId="357CDC5B" w14:textId="3F038BC4" w:rsidR="0053526C" w:rsidRDefault="0053526C" w:rsidP="0053526C">
      <w:pPr>
        <w:pStyle w:val="a8"/>
        <w:numPr>
          <w:ilvl w:val="1"/>
          <w:numId w:val="20"/>
        </w:numPr>
        <w:ind w:firstLineChars="0"/>
        <w:rPr>
          <w:rStyle w:val="ad"/>
        </w:rPr>
      </w:pPr>
      <w:r>
        <w:rPr>
          <w:rStyle w:val="ad"/>
        </w:rPr>
        <w:t>Can we directly use the result in the “</w:t>
      </w:r>
      <w:r w:rsidRPr="0053526C">
        <w:rPr>
          <w:rStyle w:val="Code0"/>
        </w:rPr>
        <w:t>left</w:t>
      </w:r>
      <w:r>
        <w:rPr>
          <w:rStyle w:val="ad"/>
        </w:rPr>
        <w:t>” variable?</w:t>
      </w:r>
    </w:p>
    <w:p w14:paraId="33A7346A" w14:textId="3DB0BCF1" w:rsidR="000C49FA" w:rsidRDefault="005F55E9" w:rsidP="00FD2A56">
      <w:pPr>
        <w:pStyle w:val="a8"/>
        <w:numPr>
          <w:ilvl w:val="0"/>
          <w:numId w:val="20"/>
        </w:numPr>
        <w:ind w:firstLineChars="0"/>
        <w:rPr>
          <w:rStyle w:val="ad"/>
        </w:rPr>
      </w:pPr>
      <w:r>
        <w:rPr>
          <w:rStyle w:val="ad"/>
          <w:rFonts w:hint="eastAsia"/>
        </w:rPr>
        <w:t>Also</w:t>
      </w:r>
      <w:r>
        <w:rPr>
          <w:rStyle w:val="ad"/>
        </w:rPr>
        <w:t xml:space="preserve">, give 3 test cases with specific inputs and your expected outputs </w:t>
      </w:r>
      <w:r>
        <w:rPr>
          <w:rStyle w:val="ad"/>
        </w:rPr>
        <w:lastRenderedPageBreak/>
        <w:t xml:space="preserve">and </w:t>
      </w:r>
      <w:r w:rsidR="00736D70">
        <w:rPr>
          <w:rStyle w:val="ad"/>
        </w:rPr>
        <w:t>write test code for these test cases in JUnit</w:t>
      </w:r>
      <w:r>
        <w:rPr>
          <w:rStyle w:val="ad"/>
        </w:rPr>
        <w:t xml:space="preserve"> to </w:t>
      </w:r>
      <w:r w:rsidR="00736D70">
        <w:rPr>
          <w:rStyle w:val="ad"/>
        </w:rPr>
        <w:t>evaluate your test cases.</w:t>
      </w:r>
    </w:p>
    <w:p w14:paraId="198B4D97" w14:textId="08804797" w:rsidR="00736D70" w:rsidRDefault="00BE78B2" w:rsidP="00FD2A56">
      <w:pPr>
        <w:pStyle w:val="a8"/>
        <w:numPr>
          <w:ilvl w:val="0"/>
          <w:numId w:val="20"/>
        </w:numPr>
        <w:ind w:firstLineChars="0"/>
        <w:rPr>
          <w:rStyle w:val="ad"/>
        </w:rPr>
      </w:pPr>
      <w:r>
        <w:rPr>
          <w:rStyle w:val="ad"/>
        </w:rPr>
        <w:t>Please give you analysis</w:t>
      </w:r>
      <w:r w:rsidR="00736D70">
        <w:rPr>
          <w:rStyle w:val="ad"/>
        </w:rPr>
        <w:t xml:space="preserve"> why </w:t>
      </w:r>
      <w:r w:rsidR="00736D70" w:rsidRPr="00736D70">
        <w:rPr>
          <w:rStyle w:val="ad"/>
        </w:rPr>
        <w:t>the condition in the for-loop</w:t>
      </w:r>
      <w:r w:rsidR="00736D70">
        <w:rPr>
          <w:rStyle w:val="ad"/>
        </w:rPr>
        <w:t xml:space="preserve"> is</w:t>
      </w:r>
      <w:r w:rsidR="00736D70" w:rsidRPr="00736D70">
        <w:rPr>
          <w:rStyle w:val="ad"/>
        </w:rPr>
        <w:t xml:space="preserve"> </w:t>
      </w:r>
      <w:r w:rsidR="00736D70" w:rsidRPr="00302174">
        <w:rPr>
          <w:rStyle w:val="Code0"/>
        </w:rPr>
        <w:t>i &lt; half</w:t>
      </w:r>
      <w:r w:rsidR="00736D70" w:rsidRPr="00FD2A56">
        <w:rPr>
          <w:rStyle w:val="ad"/>
          <w:rFonts w:asciiTheme="minorHAnsi" w:eastAsiaTheme="minorHAnsi" w:hAnsiTheme="minorHAnsi"/>
        </w:rPr>
        <w:t xml:space="preserve"> </w:t>
      </w:r>
      <w:r w:rsidR="00736D70">
        <w:rPr>
          <w:rStyle w:val="ad"/>
        </w:rPr>
        <w:t xml:space="preserve">but not </w:t>
      </w:r>
      <w:r w:rsidR="00736D70" w:rsidRPr="00302174">
        <w:rPr>
          <w:rStyle w:val="Code0"/>
        </w:rPr>
        <w:t>i &lt;= half</w:t>
      </w:r>
      <w:r w:rsidR="00736D70">
        <w:rPr>
          <w:rStyle w:val="ad"/>
        </w:rPr>
        <w:t>?</w:t>
      </w:r>
    </w:p>
    <w:p w14:paraId="06B2BC96" w14:textId="77777777" w:rsidR="00230644" w:rsidRPr="0002264C" w:rsidRDefault="00230644" w:rsidP="00230644">
      <w:pPr>
        <w:rPr>
          <w:b/>
          <w:bCs/>
        </w:rPr>
      </w:pPr>
      <w:r w:rsidRPr="0002264C">
        <w:rPr>
          <w:rFonts w:hint="eastAsia"/>
          <w:b/>
          <w:bCs/>
        </w:rPr>
        <w:t>Y</w:t>
      </w:r>
      <w:r w:rsidRPr="0002264C">
        <w:rPr>
          <w:b/>
          <w:bCs/>
        </w:rPr>
        <w:t>our Response:</w:t>
      </w:r>
    </w:p>
    <w:p w14:paraId="6B9388A6" w14:textId="77777777" w:rsidR="005F55E9" w:rsidRPr="00183A69" w:rsidRDefault="005F55E9" w:rsidP="00183A69"/>
    <w:p w14:paraId="6F328FCE" w14:textId="4E17D69C" w:rsidR="003C14C8" w:rsidRDefault="003C14C8" w:rsidP="003C14C8">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80B6E">
        <w:rPr>
          <w:noProof/>
        </w:rPr>
        <w:t>4</w:t>
      </w:r>
      <w:r>
        <w:fldChar w:fldCharType="end"/>
      </w:r>
    </w:p>
    <w:p w14:paraId="3E4704E6" w14:textId="6608243F" w:rsidR="005A22BE" w:rsidRDefault="005A22BE" w:rsidP="00997C44">
      <w:pPr>
        <w:rPr>
          <w:rStyle w:val="ad"/>
        </w:rPr>
      </w:pPr>
      <w:r>
        <w:rPr>
          <w:rStyle w:val="ad"/>
          <w:rFonts w:hint="eastAsia"/>
        </w:rPr>
        <w:t>P</w:t>
      </w:r>
      <w:r>
        <w:rPr>
          <w:rStyle w:val="ad"/>
        </w:rPr>
        <w:t>lease read the “</w:t>
      </w:r>
      <w:r w:rsidRPr="005A22BE">
        <w:rPr>
          <w:rStyle w:val="ad"/>
        </w:rPr>
        <w:t>The CORRECT way</w:t>
      </w:r>
      <w:r>
        <w:rPr>
          <w:rStyle w:val="ad"/>
        </w:rPr>
        <w:t xml:space="preserve">” section of this lecture and watch the teaching video </w:t>
      </w:r>
      <w:hyperlink r:id="rId21" w:history="1">
        <w:r w:rsidRPr="005A22BE">
          <w:rPr>
            <w:rStyle w:val="a3"/>
            <w:rFonts w:ascii="Calibri" w:hAnsi="Calibri"/>
          </w:rPr>
          <w:t>here</w:t>
        </w:r>
      </w:hyperlink>
      <w:r>
        <w:rPr>
          <w:rStyle w:val="ad"/>
        </w:rPr>
        <w:t xml:space="preserve">, and consider the connection between the </w:t>
      </w:r>
      <w:r w:rsidRPr="005A22BE">
        <w:rPr>
          <w:rStyle w:val="ad"/>
        </w:rPr>
        <w:t>CORRECT</w:t>
      </w:r>
      <w:r>
        <w:rPr>
          <w:rStyle w:val="ad"/>
        </w:rPr>
        <w:t xml:space="preserve"> and the </w:t>
      </w:r>
      <w:r w:rsidRPr="003158E5">
        <w:rPr>
          <w:rStyle w:val="ad"/>
          <w:b w:val="0"/>
          <w:color w:val="FF0000"/>
        </w:rPr>
        <w:t>boundary</w:t>
      </w:r>
      <w:r w:rsidRPr="005A22BE">
        <w:rPr>
          <w:rStyle w:val="ad"/>
        </w:rPr>
        <w:t xml:space="preserve"> conditions.</w:t>
      </w:r>
      <w:r w:rsidR="003158E5">
        <w:rPr>
          <w:rStyle w:val="ad"/>
        </w:rPr>
        <w:t xml:space="preserve"> Why “</w:t>
      </w:r>
      <w:r w:rsidR="003158E5" w:rsidRPr="003158E5">
        <w:rPr>
          <w:rStyle w:val="ad"/>
        </w:rPr>
        <w:t>Conformance</w:t>
      </w:r>
      <w:r w:rsidR="003158E5">
        <w:rPr>
          <w:rStyle w:val="ad"/>
        </w:rPr>
        <w:t>”, “</w:t>
      </w:r>
      <w:r w:rsidR="003158E5" w:rsidRPr="003158E5">
        <w:rPr>
          <w:rStyle w:val="ad"/>
        </w:rPr>
        <w:t>Reference</w:t>
      </w:r>
      <w:r w:rsidR="003158E5">
        <w:rPr>
          <w:rStyle w:val="ad"/>
        </w:rPr>
        <w:t>”, “</w:t>
      </w:r>
      <w:r w:rsidR="003158E5" w:rsidRPr="003158E5">
        <w:rPr>
          <w:rStyle w:val="ad"/>
        </w:rPr>
        <w:t>Time</w:t>
      </w:r>
      <w:r w:rsidR="003158E5">
        <w:rPr>
          <w:rStyle w:val="ad"/>
        </w:rPr>
        <w:t xml:space="preserve">” are considered as boundary conditions? </w:t>
      </w:r>
      <w:r w:rsidR="003C14C8">
        <w:rPr>
          <w:rStyle w:val="ad"/>
        </w:rPr>
        <w:t>Why did the authors use the word “</w:t>
      </w:r>
      <w:r w:rsidR="003C14C8" w:rsidRPr="003C14C8">
        <w:rPr>
          <w:rStyle w:val="ad"/>
        </w:rPr>
        <w:t>Cardinality</w:t>
      </w:r>
      <w:r w:rsidR="003C14C8">
        <w:rPr>
          <w:rStyle w:val="ad"/>
        </w:rPr>
        <w:t>” to de</w:t>
      </w:r>
      <w:r w:rsidR="007E613B">
        <w:rPr>
          <w:rStyle w:val="ad"/>
        </w:rPr>
        <w:t>scribe</w:t>
      </w:r>
      <w:r w:rsidR="003C14C8">
        <w:rPr>
          <w:rStyle w:val="ad"/>
        </w:rPr>
        <w:t xml:space="preserve"> the boundary condition in a loop?</w:t>
      </w:r>
    </w:p>
    <w:p w14:paraId="3F189601" w14:textId="77777777" w:rsidR="00955696" w:rsidRPr="0002264C" w:rsidRDefault="00955696" w:rsidP="00955696">
      <w:pPr>
        <w:rPr>
          <w:b/>
          <w:bCs/>
        </w:rPr>
      </w:pPr>
      <w:r w:rsidRPr="0002264C">
        <w:rPr>
          <w:rFonts w:hint="eastAsia"/>
          <w:b/>
          <w:bCs/>
        </w:rPr>
        <w:t>Y</w:t>
      </w:r>
      <w:r w:rsidRPr="0002264C">
        <w:rPr>
          <w:b/>
          <w:bCs/>
        </w:rPr>
        <w:t>our Response:</w:t>
      </w:r>
    </w:p>
    <w:p w14:paraId="616371FB" w14:textId="55638A94" w:rsidR="00955696" w:rsidRPr="00F34CCB" w:rsidRDefault="00955696" w:rsidP="00F34CCB"/>
    <w:p w14:paraId="78518A93" w14:textId="49D9A367" w:rsidR="000C7210" w:rsidRDefault="000C7210" w:rsidP="000C7210">
      <w:pPr>
        <w:pStyle w:val="1"/>
        <w:spacing w:before="156" w:after="156"/>
      </w:pPr>
      <w:r>
        <w:rPr>
          <w:rFonts w:hint="eastAsia"/>
        </w:rPr>
        <w:t>L</w:t>
      </w:r>
      <w:r>
        <w:t>ab0</w:t>
      </w:r>
      <w:r w:rsidR="0063408B">
        <w:t>5</w:t>
      </w:r>
      <w:r>
        <w:t xml:space="preserve">: </w:t>
      </w:r>
      <w:r w:rsidRPr="000C7210">
        <w:t>Structural-Based Testing</w:t>
      </w:r>
      <w:r w:rsidR="00BB0504">
        <w:t xml:space="preserve"> (I)</w:t>
      </w:r>
    </w:p>
    <w:p w14:paraId="3D5E86A0" w14:textId="45BA881E" w:rsidR="008442AA" w:rsidRPr="008442AA" w:rsidRDefault="008442AA" w:rsidP="008442AA">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 You’re encouraged to do these optional tasks to improve your</w:t>
      </w:r>
      <w:r w:rsidR="002C6614">
        <w:rPr>
          <w:rStyle w:val="ad"/>
        </w:rPr>
        <w:t xml:space="preserve"> understanding of our lectures</w:t>
      </w:r>
      <w:r>
        <w:rPr>
          <w:rStyle w:val="ad"/>
        </w:rPr>
        <w:t>.</w:t>
      </w:r>
      <w:r w:rsidR="008D5835">
        <w:rPr>
          <w:rStyle w:val="ad"/>
        </w:rPr>
        <w:t xml:space="preserve"> However, only doing tasks without </w:t>
      </w:r>
      <w:r w:rsidR="008D5835" w:rsidRPr="006E05DD">
        <w:rPr>
          <w:rFonts w:eastAsia="微软雅黑"/>
          <w:color w:val="FF0000"/>
        </w:rPr>
        <w:t>*</w:t>
      </w:r>
      <w:r w:rsidR="008D5835">
        <w:rPr>
          <w:rFonts w:eastAsia="微软雅黑"/>
          <w:color w:val="FF0000"/>
        </w:rPr>
        <w:t xml:space="preserve"> </w:t>
      </w:r>
      <w:r w:rsidR="008D5835">
        <w:rPr>
          <w:rStyle w:val="ad"/>
        </w:rPr>
        <w:t xml:space="preserve">is OK. Dy </w:t>
      </w:r>
      <w:r w:rsidR="008D5835" w:rsidRPr="00921DC0">
        <w:rPr>
          <w:rStyle w:val="ad"/>
          <w:color w:val="00B0F0"/>
        </w:rPr>
        <w:t xml:space="preserve">perfectly </w:t>
      </w:r>
      <w:r w:rsidR="008D5835">
        <w:rPr>
          <w:rStyle w:val="ad"/>
        </w:rPr>
        <w:t xml:space="preserve">doing tasks without </w:t>
      </w:r>
      <w:r w:rsidR="008D5835" w:rsidRPr="006E05DD">
        <w:rPr>
          <w:rFonts w:eastAsia="微软雅黑"/>
          <w:color w:val="FF0000"/>
        </w:rPr>
        <w:t>*</w:t>
      </w:r>
      <w:r w:rsidR="008D5835">
        <w:rPr>
          <w:rFonts w:eastAsia="微软雅黑"/>
          <w:color w:val="FF0000"/>
        </w:rPr>
        <w:t xml:space="preserve"> </w:t>
      </w:r>
      <w:r w:rsidR="008D5835" w:rsidRPr="008D5835">
        <w:rPr>
          <w:rStyle w:val="ad"/>
        </w:rPr>
        <w:t>,</w:t>
      </w:r>
      <w:r w:rsidR="008D5835">
        <w:rPr>
          <w:rStyle w:val="ad"/>
        </w:rPr>
        <w:t xml:space="preserve"> you can</w:t>
      </w:r>
      <w:r w:rsidR="00921DC0">
        <w:rPr>
          <w:rStyle w:val="ad"/>
        </w:rPr>
        <w:t xml:space="preserve"> still</w:t>
      </w:r>
      <w:r w:rsidR="008D5835">
        <w:rPr>
          <w:rStyle w:val="ad"/>
        </w:rPr>
        <w:t xml:space="preserve"> </w:t>
      </w:r>
      <w:r w:rsidR="00921DC0">
        <w:rPr>
          <w:rStyle w:val="ad"/>
        </w:rPr>
        <w:t>get</w:t>
      </w:r>
      <w:r w:rsidR="008D5835">
        <w:rPr>
          <w:rStyle w:val="ad"/>
        </w:rPr>
        <w:t xml:space="preserve"> 100 </w:t>
      </w:r>
      <w:r w:rsidR="00921DC0">
        <w:rPr>
          <w:rStyle w:val="ad"/>
        </w:rPr>
        <w:t>score</w:t>
      </w:r>
      <w:r w:rsidR="008D5835">
        <w:rPr>
          <w:rStyle w:val="ad"/>
        </w:rPr>
        <w:t>.</w:t>
      </w:r>
    </w:p>
    <w:p w14:paraId="15E297BA" w14:textId="58DCE011" w:rsidR="00BD4C02" w:rsidRDefault="00BD4C02" w:rsidP="00BD4C02">
      <w:pPr>
        <w:pStyle w:val="2"/>
        <w:spacing w:before="93" w:after="93"/>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Pr>
          <w:noProof/>
        </w:rPr>
        <w:t>1</w:t>
      </w:r>
      <w:r>
        <w:fldChar w:fldCharType="end"/>
      </w:r>
      <w:r w:rsidRPr="00FF32E1">
        <w:rPr>
          <w:rFonts w:eastAsia="宋体" w:hint="eastAsia"/>
        </w:rPr>
        <w:t>:</w:t>
      </w:r>
      <w:r>
        <w:rPr>
          <w:rFonts w:eastAsia="宋体"/>
        </w:rPr>
        <w:t xml:space="preserve"> </w:t>
      </w:r>
      <w:r>
        <w:t>Exercises 7 and 8</w:t>
      </w:r>
    </w:p>
    <w:p w14:paraId="06C8D5F9" w14:textId="2032466B" w:rsidR="00B52547" w:rsidRPr="00B52547" w:rsidRDefault="00B52547" w:rsidP="00362C6B">
      <w:pPr>
        <w:rPr>
          <w:rStyle w:val="ad"/>
        </w:rPr>
      </w:pPr>
      <w:r w:rsidRPr="00B52547">
        <w:rPr>
          <w:rStyle w:val="ad"/>
        </w:rPr>
        <w:t xml:space="preserve">Actually, </w:t>
      </w:r>
      <w:r w:rsidRPr="00B52547">
        <w:rPr>
          <w:rStyle w:val="ad"/>
          <w:rFonts w:hint="eastAsia"/>
        </w:rPr>
        <w:t>Y</w:t>
      </w:r>
      <w:r w:rsidRPr="00B52547">
        <w:rPr>
          <w:rStyle w:val="ad"/>
        </w:rPr>
        <w:t>ou can do Exercises 7 and 8 with or without control-flow graph</w:t>
      </w:r>
      <w:r>
        <w:rPr>
          <w:rStyle w:val="ad"/>
        </w:rPr>
        <w:t xml:space="preserve"> (CFG). Please try to give your answer without CFG.</w:t>
      </w:r>
    </w:p>
    <w:p w14:paraId="767831EF" w14:textId="42E92F50" w:rsidR="00362C6B" w:rsidRPr="0002264C" w:rsidRDefault="00362C6B" w:rsidP="00362C6B">
      <w:pPr>
        <w:rPr>
          <w:b/>
          <w:bCs/>
        </w:rPr>
      </w:pPr>
      <w:r w:rsidRPr="0002264C">
        <w:rPr>
          <w:rFonts w:hint="eastAsia"/>
          <w:b/>
          <w:bCs/>
        </w:rPr>
        <w:t>Y</w:t>
      </w:r>
      <w:r w:rsidRPr="0002264C">
        <w:rPr>
          <w:b/>
          <w:bCs/>
        </w:rPr>
        <w:t>our Response:</w:t>
      </w:r>
    </w:p>
    <w:p w14:paraId="2C8CCA4A" w14:textId="77777777" w:rsidR="000A51A1" w:rsidRPr="000A51A1" w:rsidRDefault="000A51A1" w:rsidP="000A51A1"/>
    <w:p w14:paraId="658583F9" w14:textId="404B9B61" w:rsidR="00BD4C02" w:rsidRDefault="00BD4C02" w:rsidP="00BD4C02">
      <w:pPr>
        <w:pStyle w:val="2"/>
        <w:spacing w:before="93" w:after="93"/>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3408B">
        <w:rPr>
          <w:noProof/>
        </w:rPr>
        <w:t>2</w:t>
      </w:r>
      <w:r>
        <w:fldChar w:fldCharType="end"/>
      </w:r>
      <w:r w:rsidRPr="00FF32E1">
        <w:rPr>
          <w:rFonts w:eastAsia="宋体" w:hint="eastAsia"/>
        </w:rPr>
        <w:t>:</w:t>
      </w:r>
      <w:r>
        <w:rPr>
          <w:rFonts w:eastAsia="宋体"/>
        </w:rPr>
        <w:t xml:space="preserve"> </w:t>
      </w:r>
      <w:r>
        <w:t>Exercise 9</w:t>
      </w:r>
    </w:p>
    <w:p w14:paraId="25F2745B" w14:textId="13A9132C" w:rsidR="004B1474" w:rsidRPr="004B1474" w:rsidRDefault="004B1474" w:rsidP="00362C6B">
      <w:pPr>
        <w:rPr>
          <w:rStyle w:val="ad"/>
        </w:rPr>
      </w:pPr>
      <w:r w:rsidRPr="004B1474">
        <w:rPr>
          <w:rStyle w:val="ad"/>
        </w:rPr>
        <w:t>Note that the first question “</w:t>
      </w:r>
      <w:r w:rsidRPr="004B1474">
        <w:rPr>
          <w:rStyle w:val="ad"/>
        </w:rPr>
        <w:t>What is the branch+condition coverage these test cases give combined?</w:t>
      </w:r>
      <w:r w:rsidRPr="004B1474">
        <w:rPr>
          <w:rStyle w:val="ad"/>
        </w:rPr>
        <w:t xml:space="preserve">” is confusing. </w:t>
      </w:r>
      <w:r>
        <w:rPr>
          <w:rStyle w:val="ad"/>
        </w:rPr>
        <w:t>It should be “</w:t>
      </w:r>
      <w:r w:rsidRPr="004B1474">
        <w:rPr>
          <w:rStyle w:val="ad"/>
        </w:rPr>
        <w:t>What is the branch+condition coverage</w:t>
      </w:r>
      <w:r>
        <w:rPr>
          <w:rStyle w:val="ad"/>
        </w:rPr>
        <w:t xml:space="preserve"> </w:t>
      </w:r>
      <w:r w:rsidR="00E1752B">
        <w:rPr>
          <w:rStyle w:val="ad"/>
          <w:color w:val="FF0000"/>
        </w:rPr>
        <w:t>when</w:t>
      </w:r>
      <w:r w:rsidRPr="004B1474">
        <w:rPr>
          <w:rStyle w:val="ad"/>
        </w:rPr>
        <w:t xml:space="preserve"> the test cases </w:t>
      </w:r>
      <w:r w:rsidRPr="00E1752B">
        <w:rPr>
          <w:rStyle w:val="ad"/>
          <w:color w:val="FF0000"/>
        </w:rPr>
        <w:t>give</w:t>
      </w:r>
      <w:r w:rsidRPr="00E1752B">
        <w:rPr>
          <w:rStyle w:val="ad"/>
          <w:color w:val="FF0000"/>
        </w:rPr>
        <w:t>n above</w:t>
      </w:r>
      <w:r w:rsidR="00E1752B">
        <w:rPr>
          <w:rStyle w:val="ad"/>
          <w:color w:val="FF0000"/>
        </w:rPr>
        <w:t xml:space="preserve"> are</w:t>
      </w:r>
      <w:r w:rsidRPr="004B1474">
        <w:rPr>
          <w:rStyle w:val="ad"/>
        </w:rPr>
        <w:t xml:space="preserve"> combined?</w:t>
      </w:r>
      <w:r>
        <w:rPr>
          <w:rStyle w:val="ad"/>
        </w:rPr>
        <w:t>”</w:t>
      </w:r>
    </w:p>
    <w:p w14:paraId="7C208466" w14:textId="08E7213A" w:rsidR="00362C6B" w:rsidRPr="0002264C" w:rsidRDefault="00362C6B" w:rsidP="00362C6B">
      <w:pPr>
        <w:rPr>
          <w:b/>
          <w:bCs/>
        </w:rPr>
      </w:pPr>
      <w:r w:rsidRPr="0002264C">
        <w:rPr>
          <w:rFonts w:hint="eastAsia"/>
          <w:b/>
          <w:bCs/>
        </w:rPr>
        <w:t>Y</w:t>
      </w:r>
      <w:r w:rsidRPr="0002264C">
        <w:rPr>
          <w:b/>
          <w:bCs/>
        </w:rPr>
        <w:t>our Response:</w:t>
      </w:r>
    </w:p>
    <w:p w14:paraId="16028D38" w14:textId="07A2BADB" w:rsidR="00A37FA0" w:rsidRPr="00A37FA0" w:rsidRDefault="00A37FA0" w:rsidP="00A37FA0"/>
    <w:p w14:paraId="03424A54" w14:textId="63E54AAC" w:rsidR="002F674B" w:rsidRDefault="002F674B" w:rsidP="002F674B">
      <w:pPr>
        <w:pStyle w:val="2"/>
        <w:spacing w:before="93" w:after="93"/>
        <w:rPr>
          <w:rFonts w:eastAsia="宋体"/>
        </w:rPr>
      </w:pPr>
      <w:r>
        <w:rPr>
          <w:rFonts w:eastAsia="微软雅黑"/>
        </w:rPr>
        <w:lastRenderedPageBreak/>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63408B">
        <w:rPr>
          <w:noProof/>
        </w:rPr>
        <w:t>3</w:t>
      </w:r>
      <w:r>
        <w:fldChar w:fldCharType="end"/>
      </w:r>
      <w:r w:rsidRPr="00FF32E1">
        <w:rPr>
          <w:rFonts w:eastAsia="宋体" w:hint="eastAsia"/>
        </w:rPr>
        <w:t>:</w:t>
      </w:r>
      <w:r>
        <w:rPr>
          <w:rFonts w:eastAsia="宋体"/>
        </w:rPr>
        <w:t xml:space="preserve"> </w:t>
      </w:r>
      <w:r>
        <w:t>Exercises 11 and 12</w:t>
      </w:r>
    </w:p>
    <w:p w14:paraId="06843086" w14:textId="77777777" w:rsidR="00362C6B" w:rsidRPr="0002264C" w:rsidRDefault="00362C6B" w:rsidP="00362C6B">
      <w:pPr>
        <w:rPr>
          <w:b/>
          <w:bCs/>
        </w:rPr>
      </w:pPr>
      <w:r w:rsidRPr="0002264C">
        <w:rPr>
          <w:rFonts w:hint="eastAsia"/>
          <w:b/>
          <w:bCs/>
        </w:rPr>
        <w:t>Y</w:t>
      </w:r>
      <w:r w:rsidRPr="0002264C">
        <w:rPr>
          <w:b/>
          <w:bCs/>
        </w:rPr>
        <w:t>our Response:</w:t>
      </w:r>
    </w:p>
    <w:p w14:paraId="57DD61F3" w14:textId="77777777" w:rsidR="00BD4C02" w:rsidRPr="002F674B" w:rsidRDefault="00BD4C02" w:rsidP="002F674B"/>
    <w:p w14:paraId="42BDD858" w14:textId="73FF4BAF" w:rsidR="00394EE9" w:rsidRDefault="006E05DD" w:rsidP="000C7210">
      <w:pPr>
        <w:pStyle w:val="2"/>
        <w:spacing w:before="93" w:after="93"/>
        <w:rPr>
          <w:rFonts w:eastAsia="宋体"/>
        </w:rPr>
      </w:pPr>
      <w:r w:rsidRPr="006E05DD">
        <w:rPr>
          <w:rFonts w:eastAsia="微软雅黑"/>
          <w:color w:val="FF0000"/>
        </w:rPr>
        <w:t>*</w:t>
      </w:r>
      <w:r w:rsidR="00394EE9">
        <w:rPr>
          <w:rFonts w:eastAsia="微软雅黑"/>
        </w:rPr>
        <w:t>Task 0</w:t>
      </w:r>
      <w:r w:rsidR="00394EE9">
        <w:fldChar w:fldCharType="begin"/>
      </w:r>
      <w:r w:rsidR="00394EE9">
        <w:instrText xml:space="preserve"> </w:instrText>
      </w:r>
      <w:r w:rsidR="00394EE9">
        <w:rPr>
          <w:rFonts w:hint="eastAsia"/>
        </w:rPr>
        <w:instrText>SEQ t</w:instrText>
      </w:r>
      <w:r w:rsidR="00394EE9">
        <w:instrText>ask</w:instrText>
      </w:r>
      <w:r w:rsidR="00394EE9">
        <w:rPr>
          <w:rFonts w:hint="eastAsia"/>
        </w:rPr>
        <w:instrText xml:space="preserve"> \* ARABIC</w:instrText>
      </w:r>
      <w:r w:rsidR="00394EE9">
        <w:instrText xml:space="preserve"> \</w:instrText>
      </w:r>
      <w:r w:rsidR="00394EE9">
        <w:rPr>
          <w:rFonts w:asciiTheme="minorEastAsia" w:eastAsiaTheme="minorEastAsia" w:hAnsiTheme="minorEastAsia" w:hint="eastAsia"/>
        </w:rPr>
        <w:instrText>s</w:instrText>
      </w:r>
      <w:r w:rsidR="00394EE9">
        <w:instrText>1</w:instrText>
      </w:r>
      <w:r w:rsidR="00394EE9">
        <w:fldChar w:fldCharType="separate"/>
      </w:r>
      <w:r w:rsidR="0063408B">
        <w:rPr>
          <w:noProof/>
        </w:rPr>
        <w:t>4</w:t>
      </w:r>
      <w:r w:rsidR="00394EE9">
        <w:fldChar w:fldCharType="end"/>
      </w:r>
      <w:r w:rsidR="00394EE9" w:rsidRPr="00FF32E1">
        <w:rPr>
          <w:rFonts w:eastAsia="宋体" w:hint="eastAsia"/>
        </w:rPr>
        <w:t>:</w:t>
      </w:r>
      <w:r w:rsidR="00394EE9">
        <w:rPr>
          <w:rFonts w:eastAsia="宋体"/>
        </w:rPr>
        <w:t xml:space="preserve"> </w:t>
      </w:r>
      <w:r w:rsidR="00394EE9">
        <w:t>C</w:t>
      </w:r>
      <w:r w:rsidR="00394EE9" w:rsidRPr="00394EE9">
        <w:t xml:space="preserve">ondition </w:t>
      </w:r>
      <w:r w:rsidR="00394EE9">
        <w:t>C</w:t>
      </w:r>
      <w:r w:rsidR="00394EE9" w:rsidRPr="00394EE9">
        <w:t>overage</w:t>
      </w:r>
      <w:r w:rsidR="00394EE9">
        <w:t xml:space="preserve"> vs. </w:t>
      </w:r>
      <w:r w:rsidR="00394EE9" w:rsidRPr="00394EE9">
        <w:t>Branch Coverage</w:t>
      </w:r>
    </w:p>
    <w:p w14:paraId="2EEC918D" w14:textId="1156CBEB" w:rsidR="00394EE9" w:rsidRDefault="00394EE9" w:rsidP="00394EE9">
      <w:pPr>
        <w:rPr>
          <w:rStyle w:val="ad"/>
        </w:rPr>
      </w:pPr>
      <w:r w:rsidRPr="00394EE9">
        <w:rPr>
          <w:rStyle w:val="ad"/>
        </w:rPr>
        <w:t xml:space="preserve">Why condition coverage is very important when compared to branch coverage? Please </w:t>
      </w:r>
      <w:r w:rsidR="00DD4DD2">
        <w:rPr>
          <w:rStyle w:val="ad"/>
        </w:rPr>
        <w:t>illustrate your answer by analyzing why 100% branch coverage</w:t>
      </w:r>
      <w:r w:rsidR="00A921D5">
        <w:rPr>
          <w:rStyle w:val="ad"/>
        </w:rPr>
        <w:t xml:space="preserve"> caused by the following two test cases</w:t>
      </w:r>
      <w:r w:rsidR="00DD4DD2">
        <w:rPr>
          <w:rStyle w:val="ad"/>
        </w:rPr>
        <w:t xml:space="preserve"> is still not enough for testing</w:t>
      </w:r>
      <w:r w:rsidR="00DD4DD2" w:rsidRPr="00DD4DD2">
        <w:rPr>
          <w:rFonts w:ascii="Consolas" w:hAnsi="Consolas"/>
          <w:color w:val="8E908C"/>
          <w:spacing w:val="3"/>
          <w:sz w:val="20"/>
          <w:szCs w:val="20"/>
        </w:rPr>
        <w:t xml:space="preserve"> count</w:t>
      </w:r>
      <w:r w:rsidR="00DD4DD2">
        <w:rPr>
          <w:rStyle w:val="ad"/>
        </w:rPr>
        <w:t xml:space="preserve"> method of </w:t>
      </w:r>
      <w:r w:rsidR="00DD4DD2" w:rsidRPr="00DD4DD2">
        <w:rPr>
          <w:rFonts w:ascii="Consolas" w:hAnsi="Consolas"/>
          <w:color w:val="8E908C"/>
          <w:spacing w:val="3"/>
          <w:sz w:val="20"/>
          <w:szCs w:val="20"/>
        </w:rPr>
        <w:t>CountLetters</w:t>
      </w:r>
      <w:r w:rsidRPr="00394EE9">
        <w:rPr>
          <w:rStyle w:val="ad"/>
        </w:rPr>
        <w:t>.</w:t>
      </w:r>
    </w:p>
    <w:p w14:paraId="7DD97CB0" w14:textId="4BA4B0A1" w:rsidR="00DD4DD2" w:rsidRDefault="00DD4DD2" w:rsidP="00DD4DD2">
      <w:r>
        <w:t>T1: str = "cats|dogs"</w:t>
      </w:r>
    </w:p>
    <w:p w14:paraId="6CE5D3A8" w14:textId="202444A3" w:rsidR="00DD4DD2" w:rsidRPr="00DD4DD2" w:rsidRDefault="00DD4DD2" w:rsidP="00DD4DD2">
      <w:r>
        <w:t>T2: str = "cats|dog"</w:t>
      </w:r>
    </w:p>
    <w:p w14:paraId="35DA589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8959A8"/>
          <w:spacing w:val="3"/>
          <w:sz w:val="20"/>
          <w:szCs w:val="20"/>
        </w:rPr>
        <w:t>public</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class</w:t>
      </w:r>
      <w:r w:rsidRPr="00DD4DD2">
        <w:rPr>
          <w:rFonts w:ascii="Consolas" w:hAnsi="Consolas"/>
          <w:color w:val="333333"/>
          <w:spacing w:val="3"/>
          <w:sz w:val="20"/>
          <w:szCs w:val="20"/>
        </w:rPr>
        <w:t xml:space="preserve"> </w:t>
      </w:r>
      <w:r w:rsidRPr="00DD4DD2">
        <w:rPr>
          <w:rFonts w:ascii="Consolas" w:hAnsi="Consolas"/>
          <w:color w:val="8E908C"/>
          <w:spacing w:val="3"/>
          <w:sz w:val="20"/>
          <w:szCs w:val="20"/>
        </w:rPr>
        <w:t>CountLetters</w:t>
      </w:r>
      <w:r w:rsidRPr="00DD4DD2">
        <w:rPr>
          <w:rFonts w:ascii="Consolas" w:hAnsi="Consolas"/>
          <w:color w:val="333333"/>
          <w:spacing w:val="3"/>
          <w:sz w:val="20"/>
          <w:szCs w:val="20"/>
        </w:rPr>
        <w:t xml:space="preserve"> {</w:t>
      </w:r>
    </w:p>
    <w:p w14:paraId="1484DC64"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public</w:t>
      </w:r>
      <w:r w:rsidRPr="00DD4DD2">
        <w:rPr>
          <w:rFonts w:ascii="Consolas" w:hAnsi="Consolas"/>
          <w:color w:val="4271AE"/>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4271AE"/>
          <w:spacing w:val="3"/>
          <w:sz w:val="20"/>
          <w:szCs w:val="20"/>
        </w:rPr>
        <w:t xml:space="preserve"> </w:t>
      </w:r>
      <w:r w:rsidRPr="00DD4DD2">
        <w:rPr>
          <w:rFonts w:ascii="Consolas" w:hAnsi="Consolas"/>
          <w:color w:val="8E908C"/>
          <w:spacing w:val="3"/>
          <w:sz w:val="20"/>
          <w:szCs w:val="20"/>
        </w:rPr>
        <w:t>count</w:t>
      </w:r>
      <w:r w:rsidRPr="00DD4DD2">
        <w:rPr>
          <w:rFonts w:ascii="Consolas" w:hAnsi="Consolas"/>
          <w:color w:val="F5871F"/>
          <w:spacing w:val="3"/>
          <w:sz w:val="20"/>
          <w:szCs w:val="20"/>
        </w:rPr>
        <w:t>(String str)</w:t>
      </w:r>
      <w:r w:rsidRPr="00DD4DD2">
        <w:rPr>
          <w:rFonts w:ascii="Consolas" w:hAnsi="Consolas"/>
          <w:color w:val="4271AE"/>
          <w:spacing w:val="3"/>
          <w:sz w:val="20"/>
          <w:szCs w:val="20"/>
        </w:rPr>
        <w:t xml:space="preserve"> </w:t>
      </w:r>
      <w:r w:rsidRPr="00DD4DD2">
        <w:rPr>
          <w:rFonts w:ascii="Consolas" w:hAnsi="Consolas"/>
          <w:color w:val="333333"/>
          <w:spacing w:val="3"/>
          <w:sz w:val="20"/>
          <w:szCs w:val="20"/>
        </w:rPr>
        <w:t>{</w:t>
      </w:r>
    </w:p>
    <w:p w14:paraId="4807ABC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333333"/>
          <w:spacing w:val="3"/>
          <w:sz w:val="20"/>
          <w:szCs w:val="20"/>
        </w:rPr>
        <w:t xml:space="preserve"> words = </w:t>
      </w:r>
      <w:r w:rsidRPr="00DD4DD2">
        <w:rPr>
          <w:rFonts w:ascii="Consolas" w:hAnsi="Consolas"/>
          <w:color w:val="F5871F"/>
          <w:spacing w:val="3"/>
          <w:sz w:val="20"/>
          <w:szCs w:val="20"/>
        </w:rPr>
        <w:t>0</w:t>
      </w:r>
      <w:r w:rsidRPr="00DD4DD2">
        <w:rPr>
          <w:rFonts w:ascii="Consolas" w:hAnsi="Consolas"/>
          <w:color w:val="333333"/>
          <w:spacing w:val="3"/>
          <w:sz w:val="20"/>
          <w:szCs w:val="20"/>
        </w:rPr>
        <w:t>;</w:t>
      </w:r>
    </w:p>
    <w:p w14:paraId="695543F6"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2</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char</w:t>
      </w:r>
      <w:r w:rsidRPr="00DD4DD2">
        <w:rPr>
          <w:rFonts w:ascii="Consolas" w:hAnsi="Consolas"/>
          <w:color w:val="333333"/>
          <w:spacing w:val="3"/>
          <w:sz w:val="20"/>
          <w:szCs w:val="20"/>
        </w:rPr>
        <w:t xml:space="preserve"> last = </w:t>
      </w:r>
      <w:r w:rsidRPr="00DD4DD2">
        <w:rPr>
          <w:rFonts w:ascii="Consolas" w:hAnsi="Consolas"/>
          <w:color w:val="718C00"/>
          <w:spacing w:val="3"/>
          <w:sz w:val="20"/>
          <w:szCs w:val="20"/>
        </w:rPr>
        <w:t>' '</w:t>
      </w:r>
      <w:r w:rsidRPr="00DD4DD2">
        <w:rPr>
          <w:rFonts w:ascii="Consolas" w:hAnsi="Consolas"/>
          <w:color w:val="333333"/>
          <w:spacing w:val="3"/>
          <w:sz w:val="20"/>
          <w:szCs w:val="20"/>
        </w:rPr>
        <w:t>;</w:t>
      </w:r>
    </w:p>
    <w:p w14:paraId="071D1255"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3</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for</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int</w:t>
      </w:r>
      <w:r w:rsidRPr="00DD4DD2">
        <w:rPr>
          <w:rFonts w:ascii="Consolas" w:hAnsi="Consolas"/>
          <w:color w:val="333333"/>
          <w:spacing w:val="3"/>
          <w:sz w:val="20"/>
          <w:szCs w:val="20"/>
        </w:rPr>
        <w:t xml:space="preserve"> i = </w:t>
      </w:r>
      <w:r w:rsidRPr="00DD4DD2">
        <w:rPr>
          <w:rFonts w:ascii="Consolas" w:hAnsi="Consolas"/>
          <w:color w:val="F5871F"/>
          <w:spacing w:val="3"/>
          <w:sz w:val="20"/>
          <w:szCs w:val="20"/>
        </w:rPr>
        <w:t>0</w:t>
      </w:r>
      <w:r w:rsidRPr="00DD4DD2">
        <w:rPr>
          <w:rFonts w:ascii="Consolas" w:hAnsi="Consolas"/>
          <w:color w:val="333333"/>
          <w:spacing w:val="3"/>
          <w:sz w:val="20"/>
          <w:szCs w:val="20"/>
        </w:rPr>
        <w:t>; i &lt; str.length(); i++) {</w:t>
      </w:r>
    </w:p>
    <w:p w14:paraId="0154F1D1"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4</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if</w:t>
      </w:r>
      <w:r w:rsidRPr="00DD4DD2">
        <w:rPr>
          <w:rFonts w:ascii="Consolas" w:hAnsi="Consolas"/>
          <w:color w:val="333333"/>
          <w:spacing w:val="3"/>
          <w:sz w:val="20"/>
          <w:szCs w:val="20"/>
        </w:rPr>
        <w:t xml:space="preserve"> (!Character.isLetter(str.charAt(i))</w:t>
      </w:r>
    </w:p>
    <w:p w14:paraId="32CD957A"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5</w:t>
      </w:r>
      <w:r w:rsidRPr="00DD4DD2">
        <w:rPr>
          <w:rFonts w:ascii="Consolas" w:hAnsi="Consolas"/>
          <w:color w:val="333333"/>
          <w:spacing w:val="3"/>
          <w:sz w:val="20"/>
          <w:szCs w:val="20"/>
        </w:rPr>
        <w:t xml:space="preserve">.        &amp;&amp; (last == </w:t>
      </w:r>
      <w:r w:rsidRPr="00DD4DD2">
        <w:rPr>
          <w:rFonts w:ascii="Consolas" w:hAnsi="Consolas"/>
          <w:color w:val="718C00"/>
          <w:spacing w:val="3"/>
          <w:sz w:val="20"/>
          <w:szCs w:val="20"/>
        </w:rPr>
        <w:t>'s'</w:t>
      </w:r>
      <w:r w:rsidRPr="00DD4DD2">
        <w:rPr>
          <w:rFonts w:ascii="Consolas" w:hAnsi="Consolas"/>
          <w:color w:val="333333"/>
          <w:spacing w:val="3"/>
          <w:sz w:val="20"/>
          <w:szCs w:val="20"/>
        </w:rPr>
        <w:t xml:space="preserve"> || last == </w:t>
      </w:r>
      <w:r w:rsidRPr="00DD4DD2">
        <w:rPr>
          <w:rFonts w:ascii="Consolas" w:hAnsi="Consolas"/>
          <w:color w:val="718C00"/>
          <w:spacing w:val="3"/>
          <w:sz w:val="20"/>
          <w:szCs w:val="20"/>
        </w:rPr>
        <w:t>'r'</w:t>
      </w:r>
      <w:r w:rsidRPr="00DD4DD2">
        <w:rPr>
          <w:rFonts w:ascii="Consolas" w:hAnsi="Consolas"/>
          <w:color w:val="333333"/>
          <w:spacing w:val="3"/>
          <w:sz w:val="20"/>
          <w:szCs w:val="20"/>
        </w:rPr>
        <w:t>)) {</w:t>
      </w:r>
    </w:p>
    <w:p w14:paraId="13EC25CB"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6</w:t>
      </w:r>
      <w:r w:rsidRPr="00DD4DD2">
        <w:rPr>
          <w:rFonts w:ascii="Consolas" w:hAnsi="Consolas"/>
          <w:color w:val="333333"/>
          <w:spacing w:val="3"/>
          <w:sz w:val="20"/>
          <w:szCs w:val="20"/>
        </w:rPr>
        <w:t>.      words++;</w:t>
      </w:r>
    </w:p>
    <w:p w14:paraId="65728BC3"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7</w:t>
      </w:r>
      <w:r w:rsidRPr="00DD4DD2">
        <w:rPr>
          <w:rFonts w:ascii="Consolas" w:hAnsi="Consolas"/>
          <w:color w:val="333333"/>
          <w:spacing w:val="3"/>
          <w:sz w:val="20"/>
          <w:szCs w:val="20"/>
        </w:rPr>
        <w:t>.    }</w:t>
      </w:r>
    </w:p>
    <w:p w14:paraId="7668A412"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8</w:t>
      </w:r>
      <w:r w:rsidRPr="00DD4DD2">
        <w:rPr>
          <w:rFonts w:ascii="Consolas" w:hAnsi="Consolas"/>
          <w:color w:val="333333"/>
          <w:spacing w:val="3"/>
          <w:sz w:val="20"/>
          <w:szCs w:val="20"/>
        </w:rPr>
        <w:t>.    last = str.charAt(i);</w:t>
      </w:r>
    </w:p>
    <w:p w14:paraId="276B422C"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9</w:t>
      </w:r>
      <w:r w:rsidRPr="00DD4DD2">
        <w:rPr>
          <w:rFonts w:ascii="Consolas" w:hAnsi="Consolas"/>
          <w:color w:val="333333"/>
          <w:spacing w:val="3"/>
          <w:sz w:val="20"/>
          <w:szCs w:val="20"/>
        </w:rPr>
        <w:t>.  }</w:t>
      </w:r>
    </w:p>
    <w:p w14:paraId="58D660BC"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10</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if</w:t>
      </w:r>
      <w:r w:rsidRPr="00DD4DD2">
        <w:rPr>
          <w:rFonts w:ascii="Consolas" w:hAnsi="Consolas"/>
          <w:color w:val="333333"/>
          <w:spacing w:val="3"/>
          <w:sz w:val="20"/>
          <w:szCs w:val="20"/>
        </w:rPr>
        <w:t xml:space="preserve"> (last == </w:t>
      </w:r>
      <w:r w:rsidRPr="00DD4DD2">
        <w:rPr>
          <w:rFonts w:ascii="Consolas" w:hAnsi="Consolas"/>
          <w:color w:val="718C00"/>
          <w:spacing w:val="3"/>
          <w:sz w:val="20"/>
          <w:szCs w:val="20"/>
        </w:rPr>
        <w:t>'r'</w:t>
      </w:r>
      <w:r w:rsidRPr="00DD4DD2">
        <w:rPr>
          <w:rFonts w:ascii="Consolas" w:hAnsi="Consolas"/>
          <w:color w:val="333333"/>
          <w:spacing w:val="3"/>
          <w:sz w:val="20"/>
          <w:szCs w:val="20"/>
        </w:rPr>
        <w:t xml:space="preserve"> || last == </w:t>
      </w:r>
      <w:r w:rsidRPr="00DD4DD2">
        <w:rPr>
          <w:rFonts w:ascii="Consolas" w:hAnsi="Consolas"/>
          <w:color w:val="718C00"/>
          <w:spacing w:val="3"/>
          <w:sz w:val="20"/>
          <w:szCs w:val="20"/>
        </w:rPr>
        <w:t>'s'</w:t>
      </w:r>
      <w:r w:rsidRPr="00DD4DD2">
        <w:rPr>
          <w:rFonts w:ascii="Consolas" w:hAnsi="Consolas"/>
          <w:color w:val="333333"/>
          <w:spacing w:val="3"/>
          <w:sz w:val="20"/>
          <w:szCs w:val="20"/>
        </w:rPr>
        <w:t>)</w:t>
      </w:r>
    </w:p>
    <w:p w14:paraId="3349E277"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11</w:t>
      </w:r>
      <w:r w:rsidRPr="00DD4DD2">
        <w:rPr>
          <w:rFonts w:ascii="Consolas" w:hAnsi="Consolas"/>
          <w:color w:val="333333"/>
          <w:spacing w:val="3"/>
          <w:sz w:val="20"/>
          <w:szCs w:val="20"/>
        </w:rPr>
        <w:t>.   words++;</w:t>
      </w:r>
    </w:p>
    <w:p w14:paraId="3481C4BA"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F5871F"/>
          <w:spacing w:val="3"/>
          <w:sz w:val="20"/>
          <w:szCs w:val="20"/>
        </w:rPr>
        <w:t>12</w:t>
      </w:r>
      <w:r w:rsidRPr="00DD4DD2">
        <w:rPr>
          <w:rFonts w:ascii="Consolas" w:hAnsi="Consolas"/>
          <w:color w:val="333333"/>
          <w:spacing w:val="3"/>
          <w:sz w:val="20"/>
          <w:szCs w:val="20"/>
        </w:rPr>
        <w:t xml:space="preserve">. </w:t>
      </w:r>
      <w:r w:rsidRPr="00DD4DD2">
        <w:rPr>
          <w:rFonts w:ascii="Consolas" w:hAnsi="Consolas"/>
          <w:color w:val="8959A8"/>
          <w:spacing w:val="3"/>
          <w:sz w:val="20"/>
          <w:szCs w:val="20"/>
        </w:rPr>
        <w:t>return</w:t>
      </w:r>
      <w:r w:rsidRPr="00DD4DD2">
        <w:rPr>
          <w:rFonts w:ascii="Consolas" w:hAnsi="Consolas"/>
          <w:color w:val="333333"/>
          <w:spacing w:val="3"/>
          <w:sz w:val="20"/>
          <w:szCs w:val="20"/>
        </w:rPr>
        <w:t xml:space="preserve"> words;</w:t>
      </w:r>
    </w:p>
    <w:p w14:paraId="7164D0B6" w14:textId="77777777" w:rsidR="00DD4DD2" w:rsidRPr="00DD4DD2" w:rsidRDefault="00DD4DD2" w:rsidP="00DD4DD2">
      <w:pPr>
        <w:pStyle w:val="a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8"/>
          <w:szCs w:val="8"/>
        </w:rPr>
      </w:pPr>
      <w:r w:rsidRPr="00DD4DD2">
        <w:rPr>
          <w:rFonts w:ascii="Consolas" w:hAnsi="Consolas"/>
          <w:color w:val="333333"/>
          <w:spacing w:val="3"/>
          <w:sz w:val="20"/>
          <w:szCs w:val="20"/>
        </w:rPr>
        <w:t xml:space="preserve">  }</w:t>
      </w:r>
    </w:p>
    <w:p w14:paraId="2FCDC3CC" w14:textId="77777777" w:rsidR="003D2098" w:rsidRPr="0002264C" w:rsidRDefault="003D2098" w:rsidP="003D2098">
      <w:pPr>
        <w:rPr>
          <w:b/>
          <w:bCs/>
        </w:rPr>
      </w:pPr>
      <w:r w:rsidRPr="0002264C">
        <w:rPr>
          <w:rFonts w:hint="eastAsia"/>
          <w:b/>
          <w:bCs/>
        </w:rPr>
        <w:t>Y</w:t>
      </w:r>
      <w:r w:rsidRPr="0002264C">
        <w:rPr>
          <w:b/>
          <w:bCs/>
        </w:rPr>
        <w:t>our Response:</w:t>
      </w:r>
    </w:p>
    <w:p w14:paraId="1913EA41" w14:textId="77777777" w:rsidR="00DD4DD2" w:rsidRPr="003D2098" w:rsidRDefault="00DD4DD2" w:rsidP="00DD4DD2"/>
    <w:p w14:paraId="31E9CC1C" w14:textId="585D834F" w:rsidR="00C4697A" w:rsidRDefault="00144C96" w:rsidP="00C4697A">
      <w:pPr>
        <w:pStyle w:val="2"/>
        <w:spacing w:before="93" w:after="93"/>
        <w:rPr>
          <w:rFonts w:eastAsia="宋体"/>
        </w:rPr>
      </w:pPr>
      <w:r w:rsidRPr="006E05DD">
        <w:rPr>
          <w:rFonts w:eastAsia="微软雅黑"/>
          <w:color w:val="FF0000"/>
        </w:rPr>
        <w:t>*</w:t>
      </w:r>
      <w:r w:rsidR="00C4697A">
        <w:rPr>
          <w:rFonts w:eastAsia="微软雅黑"/>
        </w:rPr>
        <w:t>Task 0</w:t>
      </w:r>
      <w:r w:rsidR="00C4697A">
        <w:fldChar w:fldCharType="begin"/>
      </w:r>
      <w:r w:rsidR="00C4697A">
        <w:instrText xml:space="preserve"> </w:instrText>
      </w:r>
      <w:r w:rsidR="00C4697A">
        <w:rPr>
          <w:rFonts w:hint="eastAsia"/>
        </w:rPr>
        <w:instrText>SEQ t</w:instrText>
      </w:r>
      <w:r w:rsidR="00C4697A">
        <w:instrText>ask</w:instrText>
      </w:r>
      <w:r w:rsidR="00C4697A">
        <w:rPr>
          <w:rFonts w:hint="eastAsia"/>
        </w:rPr>
        <w:instrText xml:space="preserve"> \* ARABIC</w:instrText>
      </w:r>
      <w:r w:rsidR="00C4697A">
        <w:instrText xml:space="preserve"> \</w:instrText>
      </w:r>
      <w:r w:rsidR="00C4697A">
        <w:rPr>
          <w:rFonts w:asciiTheme="minorEastAsia" w:eastAsiaTheme="minorEastAsia" w:hAnsiTheme="minorEastAsia" w:hint="eastAsia"/>
        </w:rPr>
        <w:instrText>s</w:instrText>
      </w:r>
      <w:r w:rsidR="00C4697A">
        <w:instrText>1</w:instrText>
      </w:r>
      <w:r w:rsidR="00C4697A">
        <w:fldChar w:fldCharType="separate"/>
      </w:r>
      <w:r w:rsidR="0063408B">
        <w:rPr>
          <w:noProof/>
        </w:rPr>
        <w:t>5</w:t>
      </w:r>
      <w:r w:rsidR="00C4697A">
        <w:fldChar w:fldCharType="end"/>
      </w:r>
      <w:r w:rsidR="00C4697A" w:rsidRPr="00FF32E1">
        <w:rPr>
          <w:rFonts w:eastAsia="宋体" w:hint="eastAsia"/>
        </w:rPr>
        <w:t>:</w:t>
      </w:r>
      <w:r w:rsidR="00C4697A" w:rsidRPr="00FF32E1">
        <w:rPr>
          <w:rFonts w:eastAsia="宋体"/>
        </w:rPr>
        <w:t xml:space="preserve"> </w:t>
      </w:r>
      <w:r w:rsidR="00C4697A">
        <w:t>C</w:t>
      </w:r>
      <w:r w:rsidR="00C4697A" w:rsidRPr="00394EE9">
        <w:t xml:space="preserve">ondition </w:t>
      </w:r>
      <w:r w:rsidR="00C4697A">
        <w:t>C</w:t>
      </w:r>
      <w:r w:rsidR="00C4697A" w:rsidRPr="00394EE9">
        <w:t>overage</w:t>
      </w:r>
      <w:r w:rsidR="00C4697A">
        <w:t xml:space="preserve"> vs. </w:t>
      </w:r>
      <w:r w:rsidR="00C4697A" w:rsidRPr="00394EE9">
        <w:t>Branch Coverage</w:t>
      </w:r>
    </w:p>
    <w:p w14:paraId="49C0A4F5" w14:textId="5A8B2F96" w:rsidR="00394EE9" w:rsidRPr="00C4697A" w:rsidRDefault="00C4697A" w:rsidP="00394EE9">
      <w:pPr>
        <w:rPr>
          <w:rStyle w:val="ad"/>
        </w:rPr>
      </w:pPr>
      <w:r w:rsidRPr="00C4697A">
        <w:rPr>
          <w:rStyle w:val="ad"/>
          <w:rFonts w:hint="eastAsia"/>
        </w:rPr>
        <w:t xml:space="preserve">Does 100% condition coverage always lead to 100% branch coverage? If not, why? Please give an example to illustrate the condition under which 100% condition coverage </w:t>
      </w:r>
      <w:r w:rsidRPr="00C4697A">
        <w:rPr>
          <w:rStyle w:val="ad"/>
          <w:rFonts w:hint="eastAsia"/>
        </w:rPr>
        <w:t>≠</w:t>
      </w:r>
      <w:r w:rsidRPr="00C4697A">
        <w:rPr>
          <w:rStyle w:val="ad"/>
          <w:rFonts w:hint="eastAsia"/>
        </w:rPr>
        <w:t xml:space="preserve"> 100% branch coverage.</w:t>
      </w:r>
    </w:p>
    <w:p w14:paraId="554497BD" w14:textId="3044490D" w:rsidR="004805F0" w:rsidRDefault="004805F0" w:rsidP="004805F0">
      <w:pPr>
        <w:rPr>
          <w:b/>
          <w:bCs/>
        </w:rPr>
      </w:pPr>
      <w:r w:rsidRPr="0002264C">
        <w:rPr>
          <w:rFonts w:hint="eastAsia"/>
          <w:b/>
          <w:bCs/>
        </w:rPr>
        <w:t>Y</w:t>
      </w:r>
      <w:r w:rsidRPr="0002264C">
        <w:rPr>
          <w:b/>
          <w:bCs/>
        </w:rPr>
        <w:t>our Response:</w:t>
      </w:r>
    </w:p>
    <w:p w14:paraId="46B34041" w14:textId="77777777" w:rsidR="0063408B" w:rsidRPr="0002264C" w:rsidRDefault="0063408B" w:rsidP="004805F0">
      <w:pPr>
        <w:rPr>
          <w:b/>
          <w:bCs/>
        </w:rPr>
      </w:pPr>
    </w:p>
    <w:p w14:paraId="4A29934C" w14:textId="63CB081F" w:rsidR="0063408B" w:rsidRDefault="0063408B" w:rsidP="0063408B">
      <w:pPr>
        <w:pStyle w:val="1"/>
        <w:spacing w:before="156" w:after="156"/>
      </w:pPr>
      <w:r>
        <w:rPr>
          <w:rFonts w:hint="eastAsia"/>
        </w:rPr>
        <w:lastRenderedPageBreak/>
        <w:t>L</w:t>
      </w:r>
      <w:r>
        <w:t xml:space="preserve">ab06: </w:t>
      </w:r>
      <w:r w:rsidRPr="000C7210">
        <w:t>Structural-Based Testing</w:t>
      </w:r>
      <w:r>
        <w:t xml:space="preserve"> (I</w:t>
      </w:r>
      <w:r w:rsidR="00823A47">
        <w:t>I</w:t>
      </w:r>
      <w:r>
        <w:t>)</w:t>
      </w:r>
    </w:p>
    <w:p w14:paraId="7888F5AF" w14:textId="1C474638" w:rsidR="0063408B" w:rsidRPr="001657FC" w:rsidRDefault="0063408B" w:rsidP="0063408B">
      <w:pPr>
        <w:pStyle w:val="2"/>
        <w:spacing w:before="93" w:after="93"/>
        <w:rPr>
          <w:rFonts w:eastAsia="微软雅黑"/>
        </w:rPr>
      </w:pPr>
      <w:r w:rsidRPr="001657FC">
        <w:rPr>
          <w:rFonts w:eastAsia="微软雅黑"/>
        </w:rPr>
        <w:t>Task 0</w:t>
      </w:r>
      <w:r w:rsidRPr="001657FC">
        <w:fldChar w:fldCharType="begin"/>
      </w:r>
      <w:r w:rsidRPr="001657FC">
        <w:instrText xml:space="preserve"> </w:instrText>
      </w:r>
      <w:r w:rsidRPr="001657FC">
        <w:rPr>
          <w:rFonts w:hint="eastAsia"/>
        </w:rPr>
        <w:instrText>SEQ t</w:instrText>
      </w:r>
      <w:r w:rsidRPr="001657FC">
        <w:instrText>ask</w:instrText>
      </w:r>
      <w:r w:rsidRPr="001657FC">
        <w:rPr>
          <w:rFonts w:hint="eastAsia"/>
        </w:rPr>
        <w:instrText xml:space="preserve"> \* ARABIC</w:instrText>
      </w:r>
      <w:r w:rsidRPr="001657FC">
        <w:instrText xml:space="preserve"> \</w:instrText>
      </w:r>
      <w:r w:rsidRPr="001657FC">
        <w:rPr>
          <w:rFonts w:eastAsiaTheme="minorEastAsia" w:hint="eastAsia"/>
        </w:rPr>
        <w:instrText>s</w:instrText>
      </w:r>
      <w:r w:rsidRPr="001657FC">
        <w:instrText>1</w:instrText>
      </w:r>
      <w:r w:rsidRPr="001657FC">
        <w:fldChar w:fldCharType="separate"/>
      </w:r>
      <w:r w:rsidR="00823A47">
        <w:rPr>
          <w:noProof/>
        </w:rPr>
        <w:t>1</w:t>
      </w:r>
      <w:r w:rsidRPr="001657FC">
        <w:fldChar w:fldCharType="end"/>
      </w:r>
      <w:r w:rsidRPr="001657FC">
        <w:rPr>
          <w:rFonts w:eastAsia="宋体" w:hint="eastAsia"/>
        </w:rPr>
        <w:t>:</w:t>
      </w:r>
      <w:r w:rsidRPr="001657FC">
        <w:rPr>
          <w:rFonts w:eastAsia="宋体"/>
        </w:rPr>
        <w:t xml:space="preserve"> </w:t>
      </w:r>
      <w:r w:rsidRPr="0031736C">
        <w:rPr>
          <w:rFonts w:eastAsia="宋体"/>
          <w:i/>
          <w:iCs/>
        </w:rPr>
        <w:t>the</w:t>
      </w:r>
      <w:r w:rsidRPr="0031736C">
        <w:rPr>
          <w:i/>
          <w:iCs/>
        </w:rPr>
        <w:t xml:space="preserve"> relationship between the decisions, the conditions and the path</w:t>
      </w:r>
      <w:r w:rsidR="00473266">
        <w:rPr>
          <w:rFonts w:asciiTheme="minorEastAsia" w:eastAsiaTheme="minorEastAsia" w:hAnsiTheme="minorEastAsia" w:hint="eastAsia"/>
          <w:i/>
          <w:iCs/>
        </w:rPr>
        <w:t>s</w:t>
      </w:r>
    </w:p>
    <w:p w14:paraId="394637B5" w14:textId="77777777" w:rsidR="0063408B" w:rsidRDefault="0063408B" w:rsidP="0063408B">
      <w:pPr>
        <w:rPr>
          <w:rStyle w:val="ad"/>
        </w:rPr>
      </w:pPr>
      <w:r w:rsidRPr="00624E3B">
        <w:rPr>
          <w:rStyle w:val="ad"/>
        </w:rPr>
        <w:t>Path Coverage considers the full combination of the conditions in a decision. Each of these combinations is a path. What do you think of the relationship between the</w:t>
      </w:r>
      <w:r>
        <w:rPr>
          <w:rStyle w:val="ad"/>
        </w:rPr>
        <w:t xml:space="preserve"> decisions, the</w:t>
      </w:r>
      <w:r w:rsidRPr="00624E3B">
        <w:rPr>
          <w:rStyle w:val="ad"/>
        </w:rPr>
        <w:t xml:space="preserve"> </w:t>
      </w:r>
      <w:r>
        <w:rPr>
          <w:rStyle w:val="ad"/>
        </w:rPr>
        <w:t xml:space="preserve">conditions in the decisions and the path? Please use the control flow graph (CFG) of the following program to illustrate your idea. Note that you should draw CFGs in two granularities: the </w:t>
      </w:r>
      <w:r w:rsidRPr="00014F27">
        <w:rPr>
          <w:rStyle w:val="ad"/>
        </w:rPr>
        <w:t>Condition</w:t>
      </w:r>
      <w:r>
        <w:rPr>
          <w:rStyle w:val="ad"/>
        </w:rPr>
        <w:t>-wise granularity, and</w:t>
      </w:r>
      <w:r w:rsidRPr="00014F27">
        <w:rPr>
          <w:rStyle w:val="ad"/>
        </w:rPr>
        <w:t xml:space="preserve"> </w:t>
      </w:r>
      <w:r>
        <w:rPr>
          <w:rStyle w:val="ad"/>
        </w:rPr>
        <w:t>the</w:t>
      </w:r>
      <w:r w:rsidRPr="00014F27">
        <w:rPr>
          <w:rStyle w:val="ad"/>
        </w:rPr>
        <w:t xml:space="preserve"> Branch</w:t>
      </w:r>
      <w:r>
        <w:rPr>
          <w:rStyle w:val="ad"/>
        </w:rPr>
        <w:t>/Decision-wise</w:t>
      </w:r>
      <w:r w:rsidRPr="00014F27">
        <w:rPr>
          <w:rStyle w:val="ad"/>
        </w:rPr>
        <w:t xml:space="preserve"> </w:t>
      </w:r>
      <w:r>
        <w:rPr>
          <w:rStyle w:val="ad"/>
        </w:rPr>
        <w:t xml:space="preserve">granularity, and illustrate which granularity leads to path coverage. </w:t>
      </w:r>
    </w:p>
    <w:p w14:paraId="55D3DB6B"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8959A8"/>
          <w:spacing w:val="3"/>
          <w:kern w:val="0"/>
          <w:sz w:val="20"/>
          <w:szCs w:val="20"/>
          <w:bdr w:val="none" w:sz="0" w:space="0" w:color="auto" w:frame="1"/>
        </w:rPr>
        <w:t>void</w:t>
      </w:r>
      <w:r w:rsidRPr="008B1B28">
        <w:rPr>
          <w:rFonts w:ascii="Consolas" w:hAnsi="Consolas" w:cs="宋体"/>
          <w:color w:val="4271AE"/>
          <w:spacing w:val="3"/>
          <w:kern w:val="0"/>
          <w:sz w:val="20"/>
          <w:szCs w:val="20"/>
          <w:bdr w:val="none" w:sz="0" w:space="0" w:color="auto" w:frame="1"/>
        </w:rPr>
        <w:t xml:space="preserve"> </w:t>
      </w:r>
      <w:r w:rsidRPr="008B1B28">
        <w:rPr>
          <w:rFonts w:ascii="Consolas" w:hAnsi="Consolas" w:cs="宋体"/>
          <w:color w:val="8E908C"/>
          <w:spacing w:val="3"/>
          <w:kern w:val="0"/>
          <w:sz w:val="20"/>
          <w:szCs w:val="20"/>
          <w:bdr w:val="none" w:sz="0" w:space="0" w:color="auto" w:frame="1"/>
        </w:rPr>
        <w:t>hello</w:t>
      </w:r>
      <w:r w:rsidRPr="008B1B28">
        <w:rPr>
          <w:rFonts w:ascii="Consolas" w:hAnsi="Consolas" w:cs="宋体"/>
          <w:color w:val="F5871F"/>
          <w:spacing w:val="3"/>
          <w:kern w:val="0"/>
          <w:sz w:val="20"/>
          <w:szCs w:val="20"/>
          <w:bdr w:val="none" w:sz="0" w:space="0" w:color="auto" w:frame="1"/>
        </w:rPr>
        <w:t>(</w:t>
      </w:r>
      <w:r w:rsidRPr="008B1B28">
        <w:rPr>
          <w:rFonts w:ascii="Consolas" w:hAnsi="Consolas" w:cs="宋体"/>
          <w:color w:val="8959A8"/>
          <w:spacing w:val="3"/>
          <w:kern w:val="0"/>
          <w:sz w:val="20"/>
          <w:szCs w:val="20"/>
          <w:bdr w:val="none" w:sz="0" w:space="0" w:color="auto" w:frame="1"/>
        </w:rPr>
        <w:t>int</w:t>
      </w:r>
      <w:r w:rsidRPr="008B1B28">
        <w:rPr>
          <w:rFonts w:ascii="Consolas" w:hAnsi="Consolas" w:cs="宋体"/>
          <w:color w:val="F5871F"/>
          <w:spacing w:val="3"/>
          <w:kern w:val="0"/>
          <w:sz w:val="20"/>
          <w:szCs w:val="20"/>
          <w:bdr w:val="none" w:sz="0" w:space="0" w:color="auto" w:frame="1"/>
        </w:rPr>
        <w:t xml:space="preserve"> a, </w:t>
      </w:r>
      <w:r w:rsidRPr="008B1B28">
        <w:rPr>
          <w:rFonts w:ascii="Consolas" w:hAnsi="Consolas" w:cs="宋体"/>
          <w:color w:val="8959A8"/>
          <w:spacing w:val="3"/>
          <w:kern w:val="0"/>
          <w:sz w:val="20"/>
          <w:szCs w:val="20"/>
          <w:bdr w:val="none" w:sz="0" w:space="0" w:color="auto" w:frame="1"/>
        </w:rPr>
        <w:t>int</w:t>
      </w:r>
      <w:r w:rsidRPr="008B1B28">
        <w:rPr>
          <w:rFonts w:ascii="Consolas" w:hAnsi="Consolas" w:cs="宋体"/>
          <w:color w:val="F5871F"/>
          <w:spacing w:val="3"/>
          <w:kern w:val="0"/>
          <w:sz w:val="20"/>
          <w:szCs w:val="20"/>
          <w:bdr w:val="none" w:sz="0" w:space="0" w:color="auto" w:frame="1"/>
        </w:rPr>
        <w:t xml:space="preserve"> b)</w:t>
      </w:r>
      <w:r w:rsidRPr="008B1B28">
        <w:rPr>
          <w:rFonts w:ascii="Consolas" w:hAnsi="Consolas" w:cs="宋体"/>
          <w:color w:val="4271AE"/>
          <w:spacing w:val="3"/>
          <w:kern w:val="0"/>
          <w:sz w:val="20"/>
          <w:szCs w:val="20"/>
          <w:bdr w:val="none" w:sz="0" w:space="0" w:color="auto" w:frame="1"/>
        </w:rPr>
        <w:t xml:space="preserve"> </w:t>
      </w:r>
      <w:r w:rsidRPr="008B1B28">
        <w:rPr>
          <w:rFonts w:ascii="Consolas" w:hAnsi="Consolas" w:cs="宋体"/>
          <w:color w:val="333333"/>
          <w:spacing w:val="3"/>
          <w:kern w:val="0"/>
          <w:sz w:val="20"/>
          <w:szCs w:val="20"/>
          <w:bdr w:val="none" w:sz="0" w:space="0" w:color="auto" w:frame="1"/>
        </w:rPr>
        <w:t>{</w:t>
      </w:r>
    </w:p>
    <w:p w14:paraId="3B956858"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r w:rsidRPr="008B1B28">
        <w:rPr>
          <w:rFonts w:ascii="Consolas" w:hAnsi="Consolas" w:cs="宋体"/>
          <w:color w:val="8959A8"/>
          <w:spacing w:val="3"/>
          <w:kern w:val="0"/>
          <w:sz w:val="20"/>
          <w:szCs w:val="20"/>
          <w:bdr w:val="none" w:sz="0" w:space="0" w:color="auto" w:frame="1"/>
        </w:rPr>
        <w:t>if</w:t>
      </w:r>
      <w:r w:rsidRPr="008B1B28">
        <w:rPr>
          <w:rFonts w:ascii="Consolas" w:hAnsi="Consolas" w:cs="宋体"/>
          <w:color w:val="333333"/>
          <w:spacing w:val="3"/>
          <w:kern w:val="0"/>
          <w:sz w:val="20"/>
          <w:szCs w:val="20"/>
          <w:bdr w:val="none" w:sz="0" w:space="0" w:color="auto" w:frame="1"/>
        </w:rPr>
        <w:t xml:space="preserve">(a &gt; </w:t>
      </w:r>
      <w:r w:rsidRPr="008B1B28">
        <w:rPr>
          <w:rFonts w:ascii="Consolas" w:hAnsi="Consolas" w:cs="宋体"/>
          <w:color w:val="F5871F"/>
          <w:spacing w:val="3"/>
          <w:kern w:val="0"/>
          <w:sz w:val="20"/>
          <w:szCs w:val="20"/>
          <w:bdr w:val="none" w:sz="0" w:space="0" w:color="auto" w:frame="1"/>
        </w:rPr>
        <w:t>10</w:t>
      </w:r>
      <w:r w:rsidRPr="008B1B28">
        <w:rPr>
          <w:rFonts w:ascii="Consolas" w:hAnsi="Consolas" w:cs="宋体"/>
          <w:color w:val="333333"/>
          <w:spacing w:val="3"/>
          <w:kern w:val="0"/>
          <w:sz w:val="20"/>
          <w:szCs w:val="20"/>
          <w:bdr w:val="none" w:sz="0" w:space="0" w:color="auto" w:frame="1"/>
        </w:rPr>
        <w:t xml:space="preserve"> &amp; b &gt; </w:t>
      </w:r>
      <w:r w:rsidRPr="008B1B28">
        <w:rPr>
          <w:rFonts w:ascii="Consolas" w:hAnsi="Consolas" w:cs="宋体"/>
          <w:color w:val="F5871F"/>
          <w:spacing w:val="3"/>
          <w:kern w:val="0"/>
          <w:sz w:val="20"/>
          <w:szCs w:val="20"/>
          <w:bdr w:val="none" w:sz="0" w:space="0" w:color="auto" w:frame="1"/>
        </w:rPr>
        <w:t>20</w:t>
      </w:r>
      <w:r w:rsidRPr="008B1B28">
        <w:rPr>
          <w:rFonts w:ascii="Consolas" w:hAnsi="Consolas" w:cs="宋体"/>
          <w:color w:val="333333"/>
          <w:spacing w:val="3"/>
          <w:kern w:val="0"/>
          <w:sz w:val="20"/>
          <w:szCs w:val="20"/>
          <w:bdr w:val="none" w:sz="0" w:space="0" w:color="auto" w:frame="1"/>
        </w:rPr>
        <w:t>) {</w:t>
      </w:r>
    </w:p>
    <w:p w14:paraId="6DD0D4F4"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System.out.println(</w:t>
      </w:r>
      <w:r w:rsidRPr="008B1B28">
        <w:rPr>
          <w:rFonts w:ascii="Consolas" w:hAnsi="Consolas" w:cs="宋体"/>
          <w:color w:val="718C00"/>
          <w:spacing w:val="3"/>
          <w:kern w:val="0"/>
          <w:sz w:val="20"/>
          <w:szCs w:val="20"/>
          <w:bdr w:val="none" w:sz="0" w:space="0" w:color="auto" w:frame="1"/>
        </w:rPr>
        <w:t>"Hello"</w:t>
      </w:r>
      <w:r w:rsidRPr="008B1B28">
        <w:rPr>
          <w:rFonts w:ascii="Consolas" w:hAnsi="Consolas" w:cs="宋体"/>
          <w:color w:val="333333"/>
          <w:spacing w:val="3"/>
          <w:kern w:val="0"/>
          <w:sz w:val="20"/>
          <w:szCs w:val="20"/>
          <w:bdr w:val="none" w:sz="0" w:space="0" w:color="auto" w:frame="1"/>
        </w:rPr>
        <w:t>);</w:t>
      </w:r>
    </w:p>
    <w:p w14:paraId="7F867E70"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 </w:t>
      </w:r>
      <w:r w:rsidRPr="008B1B28">
        <w:rPr>
          <w:rFonts w:ascii="Consolas" w:hAnsi="Consolas" w:cs="宋体"/>
          <w:color w:val="8959A8"/>
          <w:spacing w:val="3"/>
          <w:kern w:val="0"/>
          <w:sz w:val="20"/>
          <w:szCs w:val="20"/>
          <w:bdr w:val="none" w:sz="0" w:space="0" w:color="auto" w:frame="1"/>
        </w:rPr>
        <w:t>else</w:t>
      </w:r>
      <w:r w:rsidRPr="008B1B28">
        <w:rPr>
          <w:rFonts w:ascii="Consolas" w:hAnsi="Consolas" w:cs="宋体"/>
          <w:color w:val="333333"/>
          <w:spacing w:val="3"/>
          <w:kern w:val="0"/>
          <w:sz w:val="20"/>
          <w:szCs w:val="20"/>
          <w:bdr w:val="none" w:sz="0" w:space="0" w:color="auto" w:frame="1"/>
        </w:rPr>
        <w:t xml:space="preserve"> {</w:t>
      </w:r>
    </w:p>
    <w:p w14:paraId="65AD7ACF"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System.out.println(</w:t>
      </w:r>
      <w:r w:rsidRPr="008B1B28">
        <w:rPr>
          <w:rFonts w:ascii="Consolas" w:hAnsi="Consolas" w:cs="宋体"/>
          <w:color w:val="718C00"/>
          <w:spacing w:val="3"/>
          <w:kern w:val="0"/>
          <w:sz w:val="20"/>
          <w:szCs w:val="20"/>
          <w:bdr w:val="none" w:sz="0" w:space="0" w:color="auto" w:frame="1"/>
        </w:rPr>
        <w:t>"Hi"</w:t>
      </w:r>
      <w:r w:rsidRPr="008B1B28">
        <w:rPr>
          <w:rFonts w:ascii="Consolas" w:hAnsi="Consolas" w:cs="宋体"/>
          <w:color w:val="333333"/>
          <w:spacing w:val="3"/>
          <w:kern w:val="0"/>
          <w:sz w:val="20"/>
          <w:szCs w:val="20"/>
          <w:bdr w:val="none" w:sz="0" w:space="0" w:color="auto" w:frame="1"/>
        </w:rPr>
        <w:t>);</w:t>
      </w:r>
    </w:p>
    <w:p w14:paraId="4B4D353C"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0"/>
          <w:szCs w:val="20"/>
          <w:bdr w:val="none" w:sz="0" w:space="0" w:color="auto" w:frame="1"/>
        </w:rPr>
      </w:pPr>
      <w:r w:rsidRPr="008B1B28">
        <w:rPr>
          <w:rFonts w:ascii="Consolas" w:hAnsi="Consolas" w:cs="宋体"/>
          <w:color w:val="333333"/>
          <w:spacing w:val="3"/>
          <w:kern w:val="0"/>
          <w:sz w:val="20"/>
          <w:szCs w:val="20"/>
          <w:bdr w:val="none" w:sz="0" w:space="0" w:color="auto" w:frame="1"/>
        </w:rPr>
        <w:t xml:space="preserve">  }</w:t>
      </w:r>
    </w:p>
    <w:p w14:paraId="6C00170F" w14:textId="77777777" w:rsidR="0063408B" w:rsidRPr="008B1B28" w:rsidRDefault="0063408B" w:rsidP="0063408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rPr>
          <w:rFonts w:ascii="Consolas" w:hAnsi="Consolas" w:cs="宋体"/>
          <w:color w:val="333333"/>
          <w:spacing w:val="3"/>
          <w:kern w:val="0"/>
          <w:sz w:val="24"/>
          <w:szCs w:val="24"/>
        </w:rPr>
      </w:pPr>
      <w:r w:rsidRPr="008B1B28">
        <w:rPr>
          <w:rFonts w:ascii="Consolas" w:hAnsi="Consolas" w:cs="宋体"/>
          <w:color w:val="333333"/>
          <w:spacing w:val="3"/>
          <w:kern w:val="0"/>
          <w:sz w:val="20"/>
          <w:szCs w:val="20"/>
          <w:bdr w:val="none" w:sz="0" w:space="0" w:color="auto" w:frame="1"/>
        </w:rPr>
        <w:t>}</w:t>
      </w:r>
    </w:p>
    <w:p w14:paraId="5A81999A" w14:textId="77777777" w:rsidR="0063408B" w:rsidRPr="008B1B28" w:rsidRDefault="0063408B" w:rsidP="0063408B"/>
    <w:p w14:paraId="38EE8C3A" w14:textId="77777777" w:rsidR="0063408B" w:rsidRPr="0002264C" w:rsidRDefault="0063408B" w:rsidP="0063408B">
      <w:pPr>
        <w:rPr>
          <w:b/>
          <w:bCs/>
        </w:rPr>
      </w:pPr>
      <w:r w:rsidRPr="0002264C">
        <w:rPr>
          <w:rFonts w:hint="eastAsia"/>
          <w:b/>
          <w:bCs/>
        </w:rPr>
        <w:t>Y</w:t>
      </w:r>
      <w:r w:rsidRPr="0002264C">
        <w:rPr>
          <w:b/>
          <w:bCs/>
        </w:rPr>
        <w:t>our Response:</w:t>
      </w:r>
    </w:p>
    <w:p w14:paraId="32865A66" w14:textId="77777777" w:rsidR="0063408B" w:rsidRPr="00624E3B" w:rsidRDefault="0063408B" w:rsidP="0063408B"/>
    <w:p w14:paraId="6746BFE9" w14:textId="77777777" w:rsidR="0063408B" w:rsidRPr="002B2CF2" w:rsidRDefault="0063408B" w:rsidP="0063408B"/>
    <w:p w14:paraId="4711BC32" w14:textId="25CDA99C" w:rsidR="000C7210" w:rsidRDefault="00FF32E1" w:rsidP="000C7210">
      <w:pPr>
        <w:pStyle w:val="2"/>
        <w:spacing w:before="93" w:after="93"/>
        <w:rPr>
          <w:rFonts w:eastAsia="宋体"/>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823A47">
        <w:rPr>
          <w:noProof/>
        </w:rPr>
        <w:t>2</w:t>
      </w:r>
      <w:r>
        <w:fldChar w:fldCharType="end"/>
      </w:r>
      <w:r w:rsidRPr="00FF32E1">
        <w:rPr>
          <w:rFonts w:eastAsia="宋体" w:hint="eastAsia"/>
        </w:rPr>
        <w:t>:</w:t>
      </w:r>
      <w:r w:rsidRPr="00FF32E1">
        <w:rPr>
          <w:rFonts w:eastAsia="宋体"/>
        </w:rPr>
        <w:t xml:space="preserve"> </w:t>
      </w:r>
      <w:r w:rsidR="009A1E65">
        <w:rPr>
          <w:rFonts w:eastAsia="宋体"/>
        </w:rPr>
        <w:t xml:space="preserve">Connection between </w:t>
      </w:r>
      <w:r w:rsidRPr="00FF32E1">
        <w:rPr>
          <w:rFonts w:eastAsia="宋体"/>
        </w:rPr>
        <w:t>MC/DC</w:t>
      </w:r>
      <w:r>
        <w:rPr>
          <w:rFonts w:eastAsia="宋体"/>
        </w:rPr>
        <w:t xml:space="preserve"> &amp; DC</w:t>
      </w:r>
      <w:r w:rsidR="00744131">
        <w:rPr>
          <w:rFonts w:eastAsia="宋体"/>
        </w:rPr>
        <w:t xml:space="preserve"> (Don’t Care)</w:t>
      </w:r>
    </w:p>
    <w:p w14:paraId="3E816DCC" w14:textId="30E9DABD" w:rsidR="00FF32E1" w:rsidRDefault="00FA2667" w:rsidP="00FF32E1">
      <w:pPr>
        <w:rPr>
          <w:rStyle w:val="ad"/>
        </w:rPr>
      </w:pPr>
      <w:r w:rsidRPr="00FA2667">
        <w:rPr>
          <w:rStyle w:val="ad"/>
        </w:rPr>
        <w:t>Section “Lazy vs eager operators”</w:t>
      </w:r>
      <w:r>
        <w:rPr>
          <w:rStyle w:val="ad"/>
        </w:rPr>
        <w:t xml:space="preserve"> introduces </w:t>
      </w:r>
      <w:r w:rsidRPr="008D2B29">
        <w:rPr>
          <w:rStyle w:val="ad"/>
          <w:i w:val="0"/>
          <w:iCs w:val="0"/>
          <w:color w:val="00B0F0"/>
        </w:rPr>
        <w:t>lazy operators</w:t>
      </w:r>
      <w:r>
        <w:rPr>
          <w:rStyle w:val="ad"/>
        </w:rPr>
        <w:t xml:space="preserve"> to </w:t>
      </w:r>
      <w:r w:rsidR="0031229A">
        <w:rPr>
          <w:rStyle w:val="ad"/>
        </w:rPr>
        <w:t>compress the truth table, while</w:t>
      </w:r>
      <w:r w:rsidR="008D2B29">
        <w:rPr>
          <w:rStyle w:val="ad"/>
        </w:rPr>
        <w:t xml:space="preserve"> the method for achieving</w:t>
      </w:r>
      <w:r w:rsidR="00B136D0">
        <w:rPr>
          <w:rStyle w:val="ad"/>
        </w:rPr>
        <w:t xml:space="preserve"> 100</w:t>
      </w:r>
      <w:r w:rsidR="00B136D0">
        <w:rPr>
          <w:rStyle w:val="ad"/>
          <w:rFonts w:hint="eastAsia"/>
        </w:rPr>
        <w:t>%</w:t>
      </w:r>
      <w:r w:rsidR="0031229A">
        <w:rPr>
          <w:rStyle w:val="ad"/>
        </w:rPr>
        <w:t xml:space="preserve"> </w:t>
      </w:r>
      <w:r w:rsidR="0031229A" w:rsidRPr="008D2B29">
        <w:rPr>
          <w:rStyle w:val="ad"/>
          <w:i w:val="0"/>
          <w:iCs w:val="0"/>
          <w:color w:val="00B0F0"/>
        </w:rPr>
        <w:t>MC/DC</w:t>
      </w:r>
      <w:r w:rsidR="0031229A">
        <w:rPr>
          <w:rStyle w:val="ad"/>
        </w:rPr>
        <w:t xml:space="preserve"> can </w:t>
      </w:r>
      <w:r w:rsidR="008D2B29">
        <w:rPr>
          <w:rStyle w:val="ad"/>
        </w:rPr>
        <w:t xml:space="preserve">also be considered as another way to compress the truth table. What’s the </w:t>
      </w:r>
      <w:r w:rsidR="008D2B29" w:rsidRPr="00B30B60">
        <w:rPr>
          <w:rStyle w:val="ad"/>
          <w:color w:val="00B0F0"/>
        </w:rPr>
        <w:t>connection</w:t>
      </w:r>
      <w:r w:rsidR="00B30B60" w:rsidRPr="00B30B60">
        <w:rPr>
          <w:rStyle w:val="ad"/>
          <w:color w:val="00B0F0"/>
        </w:rPr>
        <w:t>/difference</w:t>
      </w:r>
      <w:r w:rsidR="008D2B29">
        <w:rPr>
          <w:rStyle w:val="ad"/>
        </w:rPr>
        <w:t xml:space="preserve"> between these two methods?</w:t>
      </w:r>
      <w:r w:rsidR="00924682">
        <w:rPr>
          <w:rStyle w:val="ad"/>
        </w:rPr>
        <w:t xml:space="preserve"> Please</w:t>
      </w:r>
      <w:r w:rsidR="002C150B">
        <w:rPr>
          <w:rStyle w:val="ad"/>
        </w:rPr>
        <w:t xml:space="preserve"> illustrate your answers by</w:t>
      </w:r>
      <w:r w:rsidR="00924682">
        <w:rPr>
          <w:rStyle w:val="ad"/>
        </w:rPr>
        <w:t xml:space="preserve"> do</w:t>
      </w:r>
      <w:r w:rsidR="002C150B">
        <w:rPr>
          <w:rStyle w:val="ad"/>
        </w:rPr>
        <w:t>ing</w:t>
      </w:r>
      <w:r w:rsidR="00924682">
        <w:rPr>
          <w:rStyle w:val="ad"/>
        </w:rPr>
        <w:t xml:space="preserve"> the following two exercises </w:t>
      </w:r>
      <w:r w:rsidR="002C150B">
        <w:rPr>
          <w:rStyle w:val="ad"/>
        </w:rPr>
        <w:t>with</w:t>
      </w:r>
      <w:r w:rsidR="00580617">
        <w:rPr>
          <w:rStyle w:val="ad"/>
        </w:rPr>
        <w:t xml:space="preserve"> both</w:t>
      </w:r>
      <w:r w:rsidR="002C150B">
        <w:rPr>
          <w:rStyle w:val="ad"/>
        </w:rPr>
        <w:t xml:space="preserve"> the</w:t>
      </w:r>
      <w:r w:rsidR="00580617">
        <w:rPr>
          <w:rStyle w:val="ad"/>
        </w:rPr>
        <w:t xml:space="preserve"> </w:t>
      </w:r>
      <w:r w:rsidR="00580617" w:rsidRPr="008D2B29">
        <w:rPr>
          <w:rStyle w:val="ad"/>
          <w:i w:val="0"/>
          <w:iCs w:val="0"/>
          <w:color w:val="00B0F0"/>
        </w:rPr>
        <w:t>lazy operators</w:t>
      </w:r>
      <w:r w:rsidR="00580617">
        <w:rPr>
          <w:rStyle w:val="ad"/>
        </w:rPr>
        <w:t xml:space="preserve"> and</w:t>
      </w:r>
      <w:r w:rsidR="007A1B37">
        <w:rPr>
          <w:rStyle w:val="ad"/>
        </w:rPr>
        <w:t xml:space="preserve"> the</w:t>
      </w:r>
      <w:r w:rsidR="00580617">
        <w:rPr>
          <w:rStyle w:val="ad"/>
        </w:rPr>
        <w:t xml:space="preserve"> </w:t>
      </w:r>
      <w:r w:rsidR="00580617" w:rsidRPr="008D2B29">
        <w:rPr>
          <w:rStyle w:val="ad"/>
          <w:i w:val="0"/>
          <w:iCs w:val="0"/>
          <w:color w:val="00B0F0"/>
        </w:rPr>
        <w:t>MC/DC</w:t>
      </w:r>
      <w:r w:rsidR="00580617">
        <w:rPr>
          <w:rStyle w:val="ad"/>
          <w:i w:val="0"/>
          <w:iCs w:val="0"/>
          <w:color w:val="00B0F0"/>
        </w:rPr>
        <w:t xml:space="preserve"> </w:t>
      </w:r>
      <w:r w:rsidR="00580617" w:rsidRPr="00580617">
        <w:rPr>
          <w:rStyle w:val="ad"/>
        </w:rPr>
        <w:t>method</w:t>
      </w:r>
      <w:r w:rsidR="00580617">
        <w:rPr>
          <w:rStyle w:val="ad"/>
        </w:rPr>
        <w:t>.</w:t>
      </w:r>
    </w:p>
    <w:p w14:paraId="340DE761" w14:textId="3D0CB61A" w:rsidR="00203D79" w:rsidRPr="00203D79" w:rsidRDefault="00203D79" w:rsidP="00203D79">
      <w:pPr>
        <w:rPr>
          <w:color w:val="0070C0"/>
          <w:sz w:val="24"/>
          <w:szCs w:val="24"/>
        </w:rPr>
      </w:pPr>
      <w:r w:rsidRPr="00203D79">
        <w:rPr>
          <w:rStyle w:val="af0"/>
          <w:rFonts w:ascii="Helvetica" w:hAnsi="Helvetica" w:cs="Helvetica"/>
          <w:color w:val="0070C0"/>
          <w:spacing w:val="3"/>
          <w:sz w:val="24"/>
          <w:szCs w:val="24"/>
          <w:shd w:val="clear" w:color="auto" w:fill="FFFFFF"/>
        </w:rPr>
        <w:t>Exercise 5.</w:t>
      </w:r>
      <w:r w:rsidRPr="00203D79">
        <w:rPr>
          <w:rFonts w:ascii="Helvetica" w:hAnsi="Helvetica" w:cs="Helvetica"/>
          <w:color w:val="0070C0"/>
          <w:spacing w:val="3"/>
          <w:sz w:val="24"/>
          <w:szCs w:val="24"/>
          <w:shd w:val="clear" w:color="auto" w:fill="FFFFFF"/>
        </w:rPr>
        <w:t> Consider the decision </w:t>
      </w:r>
      <w:r w:rsidRPr="00203D79">
        <w:rPr>
          <w:rStyle w:val="HTML1"/>
          <w:rFonts w:ascii="Consolas" w:hAnsi="Consolas"/>
          <w:color w:val="0070C0"/>
          <w:spacing w:val="3"/>
          <w:bdr w:val="none" w:sz="0" w:space="0" w:color="auto" w:frame="1"/>
          <w:shd w:val="clear" w:color="auto" w:fill="F7F7F7"/>
        </w:rPr>
        <w:t>(A or C) and B</w:t>
      </w:r>
      <w:r w:rsidRPr="00203D79">
        <w:rPr>
          <w:rFonts w:ascii="Helvetica" w:hAnsi="Helvetica" w:cs="Helvetica"/>
          <w:color w:val="0070C0"/>
          <w:spacing w:val="3"/>
          <w:sz w:val="24"/>
          <w:szCs w:val="24"/>
          <w:shd w:val="clear" w:color="auto" w:fill="FFFFFF"/>
        </w:rPr>
        <w:t> with the corresponding decision table</w:t>
      </w:r>
      <w:r w:rsidR="007618F1">
        <w:rPr>
          <w:rFonts w:ascii="Helvetica" w:hAnsi="Helvetica" w:cs="Helvetica"/>
          <w:color w:val="0070C0"/>
          <w:spacing w:val="3"/>
          <w:sz w:val="24"/>
          <w:szCs w:val="24"/>
          <w:shd w:val="clear" w:color="auto" w:fill="FFFFFF"/>
        </w:rPr>
        <w:t xml:space="preserve"> (</w:t>
      </w:r>
      <w:r w:rsidR="007618F1" w:rsidRPr="00203D79">
        <w:rPr>
          <w:rFonts w:ascii="Helvetica" w:hAnsi="Helvetica" w:cs="Helvetica"/>
          <w:color w:val="0070C0"/>
          <w:spacing w:val="3"/>
          <w:sz w:val="24"/>
          <w:szCs w:val="24"/>
          <w:shd w:val="clear" w:color="auto" w:fill="FFFFFF"/>
        </w:rPr>
        <w:t>decision table</w:t>
      </w:r>
      <w:r w:rsidR="007618F1">
        <w:rPr>
          <w:rFonts w:ascii="Helvetica" w:hAnsi="Helvetica" w:cs="Helvetica"/>
          <w:color w:val="0070C0"/>
          <w:spacing w:val="3"/>
          <w:sz w:val="24"/>
          <w:szCs w:val="24"/>
          <w:shd w:val="clear" w:color="auto" w:fill="FFFFFF"/>
        </w:rPr>
        <w:t xml:space="preserve"> can be found in the </w:t>
      </w:r>
      <w:hyperlink r:id="rId22" w:history="1">
        <w:r w:rsidR="007618F1" w:rsidRPr="007618F1">
          <w:rPr>
            <w:rStyle w:val="a3"/>
            <w:rFonts w:ascii="Helvetica" w:hAnsi="Helvetica" w:cs="Helvetica"/>
            <w:spacing w:val="3"/>
            <w:sz w:val="24"/>
            <w:szCs w:val="24"/>
            <w:shd w:val="clear" w:color="auto" w:fill="FFFFFF"/>
          </w:rPr>
          <w:t>webpage</w:t>
        </w:r>
      </w:hyperlink>
      <w:r w:rsidR="007618F1">
        <w:rPr>
          <w:rFonts w:ascii="Helvetica" w:hAnsi="Helvetica" w:cs="Helvetica"/>
          <w:color w:val="0070C0"/>
          <w:spacing w:val="3"/>
          <w:sz w:val="24"/>
          <w:szCs w:val="24"/>
          <w:shd w:val="clear" w:color="auto" w:fill="FFFFFF"/>
        </w:rPr>
        <w:t>).</w:t>
      </w:r>
      <w:r w:rsidRPr="00203D79">
        <w:rPr>
          <w:rFonts w:ascii="Helvetica" w:hAnsi="Helvetica" w:cs="Helvetica"/>
          <w:color w:val="0070C0"/>
          <w:spacing w:val="3"/>
          <w:sz w:val="24"/>
          <w:szCs w:val="24"/>
          <w:shd w:val="clear" w:color="auto" w:fill="FFFFFF"/>
        </w:rPr>
        <w:t xml:space="preserve"> What is the set with the minimum number of tests needed for </w:t>
      </w:r>
      <w:r w:rsidRPr="00203D79">
        <w:rPr>
          <w:rStyle w:val="mord"/>
          <w:rFonts w:ascii="KaTeX_Main" w:hAnsi="KaTeX_Main"/>
          <w:color w:val="0070C0"/>
          <w:spacing w:val="3"/>
          <w:sz w:val="24"/>
          <w:szCs w:val="24"/>
          <w:shd w:val="clear" w:color="auto" w:fill="FFFFFF"/>
        </w:rPr>
        <w:t>100%</w:t>
      </w:r>
      <w:r w:rsidRPr="00203D79">
        <w:rPr>
          <w:rFonts w:ascii="Helvetica" w:hAnsi="Helvetica" w:cs="Helvetica"/>
          <w:color w:val="0070C0"/>
          <w:spacing w:val="3"/>
          <w:sz w:val="24"/>
          <w:szCs w:val="24"/>
          <w:shd w:val="clear" w:color="auto" w:fill="FFFFFF"/>
        </w:rPr>
        <w:t> MC/DC (Modified Condition / Decision Coverage)?</w:t>
      </w:r>
    </w:p>
    <w:p w14:paraId="0E6DA8CD" w14:textId="04FBD60F" w:rsidR="000C7210" w:rsidRPr="00203D79" w:rsidRDefault="00163B73" w:rsidP="000C7210">
      <w:pPr>
        <w:rPr>
          <w:rFonts w:ascii="Helvetica" w:hAnsi="Helvetica" w:cs="Helvetica"/>
          <w:color w:val="0070C0"/>
          <w:spacing w:val="3"/>
          <w:sz w:val="24"/>
          <w:szCs w:val="24"/>
          <w:shd w:val="clear" w:color="auto" w:fill="FFFFFF"/>
        </w:rPr>
      </w:pPr>
      <w:r w:rsidRPr="00203D79">
        <w:rPr>
          <w:rStyle w:val="af0"/>
          <w:rFonts w:ascii="Helvetica" w:hAnsi="Helvetica" w:cs="Helvetica"/>
          <w:color w:val="0070C0"/>
          <w:spacing w:val="3"/>
          <w:sz w:val="24"/>
          <w:szCs w:val="24"/>
          <w:shd w:val="clear" w:color="auto" w:fill="FFFFFF"/>
        </w:rPr>
        <w:t>Exercise 15.</w:t>
      </w:r>
      <w:r w:rsidRPr="00203D79">
        <w:rPr>
          <w:rFonts w:ascii="Helvetica" w:hAnsi="Helvetica" w:cs="Helvetica"/>
          <w:color w:val="0070C0"/>
          <w:spacing w:val="3"/>
          <w:sz w:val="24"/>
          <w:szCs w:val="24"/>
          <w:shd w:val="clear" w:color="auto" w:fill="FFFFFF"/>
        </w:rPr>
        <w:t> Consider the expression </w:t>
      </w:r>
      <w:r w:rsidRPr="00203D79">
        <w:rPr>
          <w:rStyle w:val="HTML1"/>
          <w:rFonts w:ascii="Consolas" w:hAnsi="Consolas"/>
          <w:color w:val="0070C0"/>
          <w:spacing w:val="3"/>
          <w:bdr w:val="none" w:sz="0" w:space="0" w:color="auto" w:frame="1"/>
          <w:shd w:val="clear" w:color="auto" w:fill="F7F7F7"/>
        </w:rPr>
        <w:t>((A and B) or C)</w:t>
      </w:r>
      <w:r w:rsidRPr="00203D79">
        <w:rPr>
          <w:rFonts w:ascii="Helvetica" w:hAnsi="Helvetica" w:cs="Helvetica"/>
          <w:color w:val="0070C0"/>
          <w:spacing w:val="3"/>
          <w:sz w:val="24"/>
          <w:szCs w:val="24"/>
          <w:shd w:val="clear" w:color="auto" w:fill="FFFFFF"/>
        </w:rPr>
        <w:t>. Devise a test suite that achieves </w:t>
      </w:r>
      <w:r w:rsidRPr="00203D79">
        <w:rPr>
          <w:rStyle w:val="mord"/>
          <w:rFonts w:ascii="KaTeX_Main" w:hAnsi="KaTeX_Main"/>
          <w:color w:val="0070C0"/>
          <w:spacing w:val="3"/>
          <w:sz w:val="24"/>
          <w:szCs w:val="24"/>
          <w:shd w:val="clear" w:color="auto" w:fill="FFFFFF"/>
        </w:rPr>
        <w:t>100%</w:t>
      </w:r>
      <w:r w:rsidRPr="00203D79">
        <w:rPr>
          <w:rFonts w:ascii="Helvetica" w:hAnsi="Helvetica" w:cs="Helvetica"/>
          <w:color w:val="0070C0"/>
          <w:spacing w:val="3"/>
          <w:sz w:val="24"/>
          <w:szCs w:val="24"/>
          <w:shd w:val="clear" w:color="auto" w:fill="FFFFFF"/>
        </w:rPr>
        <w:t> </w:t>
      </w:r>
      <w:r w:rsidRPr="00203D79">
        <w:rPr>
          <w:rStyle w:val="af1"/>
          <w:rFonts w:ascii="Helvetica" w:hAnsi="Helvetica" w:cs="Helvetica"/>
          <w:color w:val="0070C0"/>
          <w:spacing w:val="3"/>
          <w:sz w:val="24"/>
          <w:szCs w:val="24"/>
          <w:shd w:val="clear" w:color="auto" w:fill="FFFFFF"/>
        </w:rPr>
        <w:t>Modified Condition / Decision Coverage</w:t>
      </w:r>
      <w:r w:rsidRPr="00203D79">
        <w:rPr>
          <w:rFonts w:ascii="Helvetica" w:hAnsi="Helvetica" w:cs="Helvetica"/>
          <w:color w:val="0070C0"/>
          <w:spacing w:val="3"/>
          <w:sz w:val="24"/>
          <w:szCs w:val="24"/>
          <w:shd w:val="clear" w:color="auto" w:fill="FFFFFF"/>
        </w:rPr>
        <w:t> (MC/DC).</w:t>
      </w:r>
    </w:p>
    <w:p w14:paraId="47C64ABE" w14:textId="77777777" w:rsidR="009E0A40" w:rsidRPr="0002264C" w:rsidRDefault="009E0A40" w:rsidP="009E0A40">
      <w:pPr>
        <w:rPr>
          <w:b/>
          <w:bCs/>
        </w:rPr>
      </w:pPr>
      <w:r w:rsidRPr="0002264C">
        <w:rPr>
          <w:rFonts w:hint="eastAsia"/>
          <w:b/>
          <w:bCs/>
        </w:rPr>
        <w:t>Y</w:t>
      </w:r>
      <w:r w:rsidRPr="0002264C">
        <w:rPr>
          <w:b/>
          <w:bCs/>
        </w:rPr>
        <w:t>our Response:</w:t>
      </w:r>
    </w:p>
    <w:p w14:paraId="2728D9E5" w14:textId="3A317721" w:rsidR="002A145A" w:rsidRDefault="002A145A" w:rsidP="000C7210"/>
    <w:p w14:paraId="16B409E7" w14:textId="77777777" w:rsidR="00864070" w:rsidRPr="00163B73" w:rsidRDefault="00864070" w:rsidP="000C7210"/>
    <w:p w14:paraId="1FF183C3" w14:textId="1441DDDC" w:rsidR="000C7210" w:rsidRDefault="000C65E3" w:rsidP="002A4A7C">
      <w:pPr>
        <w:pStyle w:val="2"/>
        <w:spacing w:before="93" w:after="93"/>
        <w:jc w:val="left"/>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823A47">
        <w:rPr>
          <w:noProof/>
        </w:rPr>
        <w:t>3</w:t>
      </w:r>
      <w:r>
        <w:fldChar w:fldCharType="end"/>
      </w:r>
      <w:r w:rsidRPr="00FF32E1">
        <w:rPr>
          <w:rFonts w:eastAsia="宋体" w:hint="eastAsia"/>
        </w:rPr>
        <w:t>:</w:t>
      </w:r>
      <w:r>
        <w:rPr>
          <w:rFonts w:eastAsia="宋体"/>
        </w:rPr>
        <w:t xml:space="preserve"> </w:t>
      </w:r>
      <w:r w:rsidR="00B136D0">
        <w:rPr>
          <w:rFonts w:eastAsia="宋体" w:hint="eastAsia"/>
        </w:rPr>
        <w:t>Is</w:t>
      </w:r>
      <w:r w:rsidR="00B136D0">
        <w:rPr>
          <w:rFonts w:eastAsia="宋体"/>
        </w:rPr>
        <w:t xml:space="preserve"> </w:t>
      </w:r>
      <w:r w:rsidR="0032022A" w:rsidRPr="0032022A">
        <w:t>MC/DC</w:t>
      </w:r>
      <w:r w:rsidR="00B136D0">
        <w:t xml:space="preserve"> always</w:t>
      </w:r>
      <w:r w:rsidR="0032022A">
        <w:t xml:space="preserve"> achievable?</w:t>
      </w:r>
    </w:p>
    <w:p w14:paraId="2EEE9191" w14:textId="3DBB2807" w:rsidR="0032022A" w:rsidRPr="003A528C" w:rsidRDefault="0032022A" w:rsidP="000C7210">
      <w:pPr>
        <w:rPr>
          <w:rStyle w:val="ad"/>
        </w:rPr>
      </w:pPr>
      <w:r w:rsidRPr="003A528C">
        <w:rPr>
          <w:rStyle w:val="ad"/>
        </w:rPr>
        <w:t>MC/DC is not always achievable in some expressions. See</w:t>
      </w:r>
    </w:p>
    <w:p w14:paraId="0F5887AA" w14:textId="26A0B8EE" w:rsidR="000C7210" w:rsidRPr="00A803E1" w:rsidRDefault="0032022A" w:rsidP="003A528C">
      <w:pPr>
        <w:pStyle w:val="a8"/>
        <w:numPr>
          <w:ilvl w:val="0"/>
          <w:numId w:val="22"/>
        </w:numPr>
        <w:ind w:firstLineChars="0"/>
        <w:rPr>
          <w:rStyle w:val="ad"/>
          <w:rFonts w:ascii="Courier New" w:hAnsi="Courier New" w:cs="Courier New"/>
          <w:b w:val="0"/>
          <w:bCs/>
          <w:i w:val="0"/>
          <w:iCs w:val="0"/>
          <w:sz w:val="26"/>
          <w:szCs w:val="20"/>
        </w:rPr>
      </w:pPr>
      <w:r w:rsidRPr="00A803E1">
        <w:rPr>
          <w:rStyle w:val="ad"/>
          <w:rFonts w:ascii="Courier New" w:hAnsi="Courier New" w:cs="Courier New"/>
          <w:b w:val="0"/>
          <w:bCs/>
          <w:i w:val="0"/>
          <w:iCs w:val="0"/>
          <w:sz w:val="26"/>
          <w:szCs w:val="20"/>
        </w:rPr>
        <w:t>(A and B) or (A and not B)</w:t>
      </w:r>
      <w:r w:rsidR="00752BD0">
        <w:rPr>
          <w:rStyle w:val="ad"/>
          <w:rFonts w:ascii="Courier New" w:hAnsi="Courier New" w:cs="Courier New"/>
          <w:b w:val="0"/>
          <w:bCs/>
          <w:i w:val="0"/>
          <w:iCs w:val="0"/>
          <w:sz w:val="26"/>
          <w:szCs w:val="20"/>
        </w:rPr>
        <w:t>;</w:t>
      </w:r>
    </w:p>
    <w:p w14:paraId="3BFF719C" w14:textId="0ABD98EF" w:rsidR="0032022A" w:rsidRPr="00A803E1" w:rsidRDefault="0032022A" w:rsidP="003A528C">
      <w:pPr>
        <w:pStyle w:val="a8"/>
        <w:numPr>
          <w:ilvl w:val="0"/>
          <w:numId w:val="22"/>
        </w:numPr>
        <w:ind w:firstLineChars="0"/>
        <w:rPr>
          <w:rStyle w:val="ad"/>
          <w:rFonts w:ascii="Courier New" w:hAnsi="Courier New" w:cs="Courier New"/>
          <w:b w:val="0"/>
          <w:bCs/>
          <w:i w:val="0"/>
          <w:iCs w:val="0"/>
          <w:sz w:val="26"/>
          <w:szCs w:val="20"/>
        </w:rPr>
      </w:pPr>
      <w:r w:rsidRPr="00A803E1">
        <w:rPr>
          <w:rStyle w:val="ad"/>
          <w:rFonts w:ascii="Courier New" w:hAnsi="Courier New" w:cs="Courier New"/>
          <w:b w:val="0"/>
          <w:bCs/>
          <w:i w:val="0"/>
          <w:iCs w:val="0"/>
          <w:sz w:val="26"/>
          <w:szCs w:val="20"/>
        </w:rPr>
        <w:t>A and (A or B)</w:t>
      </w:r>
      <w:r w:rsidR="00752BD0">
        <w:rPr>
          <w:rStyle w:val="ad"/>
          <w:rFonts w:ascii="Courier New" w:hAnsi="Courier New" w:cs="Courier New"/>
          <w:b w:val="0"/>
          <w:bCs/>
          <w:i w:val="0"/>
          <w:iCs w:val="0"/>
          <w:sz w:val="26"/>
          <w:szCs w:val="20"/>
        </w:rPr>
        <w:t>.</w:t>
      </w:r>
    </w:p>
    <w:p w14:paraId="0A52F3D2" w14:textId="55B38CE0" w:rsidR="0032022A" w:rsidRPr="003A528C" w:rsidRDefault="0032022A" w:rsidP="000C7210">
      <w:pPr>
        <w:rPr>
          <w:rStyle w:val="ad"/>
        </w:rPr>
      </w:pPr>
      <w:r w:rsidRPr="003A528C">
        <w:rPr>
          <w:rStyle w:val="ad"/>
          <w:rFonts w:hint="eastAsia"/>
        </w:rPr>
        <w:t>P</w:t>
      </w:r>
      <w:r w:rsidRPr="003A528C">
        <w:rPr>
          <w:rStyle w:val="ad"/>
        </w:rPr>
        <w:t>lease illustrate the reason</w:t>
      </w:r>
      <w:r w:rsidR="003A528C" w:rsidRPr="003A528C">
        <w:rPr>
          <w:rStyle w:val="ad"/>
        </w:rPr>
        <w:t xml:space="preserve"> by drawing their truth tables</w:t>
      </w:r>
      <w:r w:rsidRPr="003A528C">
        <w:rPr>
          <w:rStyle w:val="ad"/>
        </w:rPr>
        <w:t>.</w:t>
      </w:r>
    </w:p>
    <w:p w14:paraId="696EDA20" w14:textId="77777777" w:rsidR="00624E3B" w:rsidRPr="0002264C" w:rsidRDefault="00624E3B" w:rsidP="00624E3B">
      <w:pPr>
        <w:rPr>
          <w:b/>
          <w:bCs/>
        </w:rPr>
      </w:pPr>
      <w:r w:rsidRPr="0002264C">
        <w:rPr>
          <w:rFonts w:hint="eastAsia"/>
          <w:b/>
          <w:bCs/>
        </w:rPr>
        <w:t>Y</w:t>
      </w:r>
      <w:r w:rsidRPr="0002264C">
        <w:rPr>
          <w:b/>
          <w:bCs/>
        </w:rPr>
        <w:t>our Response:</w:t>
      </w:r>
    </w:p>
    <w:p w14:paraId="77AB62D7" w14:textId="23FFC0E3" w:rsidR="00864070" w:rsidRPr="00C31CB8" w:rsidRDefault="00864070" w:rsidP="002A4A7C"/>
    <w:p w14:paraId="4BF62B91" w14:textId="61D9ADD2" w:rsidR="001D75AC" w:rsidRDefault="001D75AC" w:rsidP="001D75AC">
      <w:pPr>
        <w:pStyle w:val="1"/>
        <w:spacing w:before="156" w:after="156"/>
      </w:pPr>
      <w:r>
        <w:rPr>
          <w:rFonts w:hint="eastAsia"/>
        </w:rPr>
        <w:t>L</w:t>
      </w:r>
      <w:r>
        <w:t xml:space="preserve">ab07: </w:t>
      </w:r>
      <w:r>
        <w:rPr>
          <w:rFonts w:hint="eastAsia"/>
        </w:rPr>
        <w:t>Model</w:t>
      </w:r>
      <w:r w:rsidRPr="000C7210">
        <w:t>-Based Testing</w:t>
      </w:r>
      <w:r w:rsidR="002414D3">
        <w:t>: Decision Table</w:t>
      </w:r>
    </w:p>
    <w:p w14:paraId="3DF2341D" w14:textId="515DC4A6" w:rsidR="00AD12C4" w:rsidRDefault="00AD12C4" w:rsidP="00AD12C4">
      <w:r>
        <w:rPr>
          <w:rFonts w:hint="eastAsia"/>
        </w:rPr>
        <w:t>N</w:t>
      </w:r>
      <w:r>
        <w:t xml:space="preserve">ote: all of the following exercises can be found </w:t>
      </w:r>
      <w:hyperlink r:id="rId23" w:history="1">
        <w:r w:rsidRPr="0014119A">
          <w:rPr>
            <w:rStyle w:val="a3"/>
          </w:rPr>
          <w:t>here</w:t>
        </w:r>
      </w:hyperlink>
      <w:r>
        <w:t xml:space="preserve">. </w:t>
      </w:r>
      <w:r w:rsidR="00541B49">
        <w:t xml:space="preserve">The </w:t>
      </w:r>
      <w:r w:rsidR="00541B49">
        <w:rPr>
          <w:rFonts w:hint="eastAsia"/>
        </w:rPr>
        <w:t>reference</w:t>
      </w:r>
      <w:r w:rsidR="00541B49">
        <w:t xml:space="preserve"> answers can be found </w:t>
      </w:r>
      <w:hyperlink r:id="rId24" w:anchor="model-based-testing" w:history="1">
        <w:r w:rsidR="00541B49" w:rsidRPr="00541B49">
          <w:rPr>
            <w:rStyle w:val="a3"/>
          </w:rPr>
          <w:t>here</w:t>
        </w:r>
      </w:hyperlink>
      <w:r w:rsidR="00541B49">
        <w:t xml:space="preserve">. </w:t>
      </w:r>
      <w:r w:rsidR="00EF2A55">
        <w:t>Please</w:t>
      </w:r>
      <w:r w:rsidR="00710333">
        <w:t xml:space="preserve"> first</w:t>
      </w:r>
      <w:r>
        <w:t xml:space="preserve"> report your</w:t>
      </w:r>
      <w:r w:rsidR="002D47FF">
        <w:t xml:space="preserve"> </w:t>
      </w:r>
      <w:r w:rsidR="002D47FF" w:rsidRPr="00EB27FF">
        <w:rPr>
          <w:rStyle w:val="ad"/>
        </w:rPr>
        <w:t>own</w:t>
      </w:r>
      <w:r w:rsidRPr="00EB27FF">
        <w:rPr>
          <w:rStyle w:val="ad"/>
        </w:rPr>
        <w:t xml:space="preserve"> answer</w:t>
      </w:r>
      <w:r w:rsidR="002D47FF" w:rsidRPr="00EB27FF">
        <w:rPr>
          <w:rStyle w:val="ad"/>
        </w:rPr>
        <w:t>s</w:t>
      </w:r>
      <w:r>
        <w:t xml:space="preserve"> in the corresponding subsection</w:t>
      </w:r>
      <w:r w:rsidR="002D47FF">
        <w:t>s</w:t>
      </w:r>
      <w:r w:rsidR="00710333">
        <w:t xml:space="preserve"> and then </w:t>
      </w:r>
      <w:r w:rsidR="00710333" w:rsidRPr="00710333">
        <w:rPr>
          <w:rStyle w:val="ad"/>
        </w:rPr>
        <w:t>check with</w:t>
      </w:r>
      <w:r w:rsidR="00710333">
        <w:t xml:space="preserve"> the </w:t>
      </w:r>
      <w:r w:rsidR="00710333" w:rsidRPr="00710333">
        <w:rPr>
          <w:i/>
          <w:iCs/>
        </w:rPr>
        <w:t>reference answers</w:t>
      </w:r>
      <w:r>
        <w:t>.</w:t>
      </w:r>
      <w:r w:rsidR="00196B70">
        <w:t xml:space="preserve"> </w:t>
      </w:r>
      <w:r w:rsidR="00C55DF1" w:rsidRPr="00C55DF1">
        <w:rPr>
          <w:i/>
          <w:iCs/>
        </w:rPr>
        <w:t>Also, a</w:t>
      </w:r>
      <w:r w:rsidR="00C55DF1" w:rsidRPr="00C55DF1">
        <w:rPr>
          <w:rFonts w:hint="eastAsia"/>
          <w:i/>
          <w:iCs/>
        </w:rPr>
        <w:t>nalyze</w:t>
      </w:r>
      <w:r w:rsidR="00C55DF1" w:rsidRPr="00C55DF1">
        <w:rPr>
          <w:i/>
          <w:iCs/>
        </w:rPr>
        <w:t xml:space="preserve"> the differences between your own answers and the reference answers and point out how you learn from these differences.</w:t>
      </w:r>
    </w:p>
    <w:p w14:paraId="1906D18E" w14:textId="18DCF103" w:rsidR="006E394B" w:rsidRPr="00AD12C4" w:rsidRDefault="006E394B" w:rsidP="00AD12C4">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w:t>
      </w:r>
    </w:p>
    <w:p w14:paraId="0FC61F98" w14:textId="610886D2" w:rsidR="00AD12C4" w:rsidRDefault="007C51F9" w:rsidP="00AD12C4">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Pr>
          <w:noProof/>
        </w:rPr>
        <w:t>1</w:t>
      </w:r>
      <w:r>
        <w:fldChar w:fldCharType="end"/>
      </w:r>
      <w:r w:rsidRPr="00FF32E1">
        <w:rPr>
          <w:rFonts w:eastAsia="宋体" w:hint="eastAsia"/>
        </w:rPr>
        <w:t>:</w:t>
      </w:r>
      <w:r w:rsidRPr="00FF32E1">
        <w:rPr>
          <w:rFonts w:eastAsia="宋体"/>
        </w:rPr>
        <w:t xml:space="preserve"> </w:t>
      </w:r>
      <w:r w:rsidR="00AD12C4" w:rsidRPr="00316F26">
        <w:rPr>
          <w:rFonts w:eastAsia="微软雅黑" w:hint="eastAsia"/>
        </w:rPr>
        <w:t>Exercise</w:t>
      </w:r>
      <w:r w:rsidR="00AD12C4">
        <w:rPr>
          <w:rFonts w:eastAsia="微软雅黑"/>
        </w:rPr>
        <w:t xml:space="preserve"> 08</w:t>
      </w:r>
    </w:p>
    <w:p w14:paraId="134CD7BA" w14:textId="2E17420C" w:rsidR="00D64C0A" w:rsidRPr="00D64C0A" w:rsidRDefault="00D64C0A" w:rsidP="00D64C0A">
      <w:pPr>
        <w:pStyle w:val="3"/>
        <w:spacing w:before="93" w:after="93"/>
        <w:rPr>
          <w:rStyle w:val="ad"/>
        </w:rPr>
      </w:pPr>
      <w:r w:rsidRPr="00D64C0A">
        <w:rPr>
          <w:rStyle w:val="ad"/>
          <w:rFonts w:hint="eastAsia"/>
        </w:rPr>
        <w:t>Y</w:t>
      </w:r>
      <w:r w:rsidRPr="00D64C0A">
        <w:rPr>
          <w:rStyle w:val="ad"/>
        </w:rPr>
        <w:t>our</w:t>
      </w:r>
      <w:r w:rsidRPr="00D64C0A">
        <w:rPr>
          <w:rStyle w:val="ad"/>
        </w:rPr>
        <w:t xml:space="preserve"> Own</w:t>
      </w:r>
      <w:r w:rsidRPr="00D64C0A">
        <w:rPr>
          <w:rStyle w:val="ad"/>
        </w:rPr>
        <w:t xml:space="preserve"> </w:t>
      </w:r>
      <w:r w:rsidRPr="00D64C0A">
        <w:rPr>
          <w:rStyle w:val="ad"/>
        </w:rPr>
        <w:t>Answer</w:t>
      </w:r>
    </w:p>
    <w:p w14:paraId="1F291051" w14:textId="0B1A9E20" w:rsidR="00D64C0A" w:rsidRDefault="00D64C0A" w:rsidP="00D64C0A"/>
    <w:p w14:paraId="1730EC4C" w14:textId="0D962FCF" w:rsidR="00D64C0A" w:rsidRPr="00D64C0A" w:rsidRDefault="00D64C0A" w:rsidP="00D64C0A">
      <w:pPr>
        <w:pStyle w:val="3"/>
        <w:spacing w:before="93" w:after="93"/>
        <w:rPr>
          <w:rStyle w:val="ad"/>
        </w:rPr>
      </w:pPr>
      <w:r w:rsidRPr="00D64C0A">
        <w:rPr>
          <w:rStyle w:val="ad"/>
        </w:rPr>
        <w:t>The differences between</w:t>
      </w:r>
      <w:r w:rsidR="00312BCE">
        <w:rPr>
          <w:rStyle w:val="ad"/>
        </w:rPr>
        <w:t xml:space="preserve"> </w:t>
      </w:r>
      <w:r w:rsidR="00312BCE">
        <w:rPr>
          <w:rStyle w:val="ad"/>
          <w:rFonts w:hint="eastAsia"/>
        </w:rPr>
        <w:t>your</w:t>
      </w:r>
      <w:r w:rsidRPr="00D64C0A">
        <w:rPr>
          <w:rStyle w:val="ad"/>
        </w:rPr>
        <w:t xml:space="preserve"> </w:t>
      </w:r>
      <w:r w:rsidRPr="00D64C0A">
        <w:rPr>
          <w:rStyle w:val="ad"/>
        </w:rPr>
        <w:t>Own Answer</w:t>
      </w:r>
      <w:r w:rsidRPr="00D64C0A">
        <w:rPr>
          <w:rStyle w:val="ad"/>
        </w:rPr>
        <w:t xml:space="preserve"> and the Reference Answer</w:t>
      </w:r>
    </w:p>
    <w:p w14:paraId="7F3E8576" w14:textId="1C92FC67" w:rsidR="00D64C0A" w:rsidRDefault="00D64C0A" w:rsidP="00D64C0A">
      <w:pPr>
        <w:rPr>
          <w:b/>
          <w:bCs/>
        </w:rPr>
      </w:pPr>
    </w:p>
    <w:p w14:paraId="4DE9AAB2" w14:textId="6FECA6B8" w:rsidR="00D64C0A" w:rsidRPr="00D64C0A" w:rsidRDefault="00D64C0A" w:rsidP="00D64C0A">
      <w:pPr>
        <w:pStyle w:val="3"/>
        <w:spacing w:before="93" w:after="93"/>
        <w:rPr>
          <w:rStyle w:val="ad"/>
        </w:rPr>
      </w:pPr>
      <w:r w:rsidRPr="00D64C0A">
        <w:rPr>
          <w:rStyle w:val="ad"/>
          <w:rFonts w:hint="eastAsia"/>
        </w:rPr>
        <w:t>W</w:t>
      </w:r>
      <w:r w:rsidRPr="00D64C0A">
        <w:rPr>
          <w:rStyle w:val="ad"/>
        </w:rPr>
        <w:t>hat do you learn from these differences?</w:t>
      </w:r>
    </w:p>
    <w:p w14:paraId="64C4D608" w14:textId="77777777" w:rsidR="00D64C0A" w:rsidRPr="00D64C0A" w:rsidRDefault="00D64C0A" w:rsidP="00D64C0A">
      <w:pPr>
        <w:rPr>
          <w:rFonts w:hint="eastAsia"/>
        </w:rPr>
      </w:pPr>
    </w:p>
    <w:p w14:paraId="66EA5059" w14:textId="4985237B" w:rsidR="006143D5" w:rsidRPr="006143D5" w:rsidRDefault="00D64C0A" w:rsidP="00D64C0A">
      <w:pPr>
        <w:pStyle w:val="3"/>
        <w:spacing w:before="93" w:after="93"/>
        <w:rPr>
          <w:rStyle w:val="ad"/>
        </w:rPr>
      </w:pPr>
      <w:r w:rsidRPr="00D64C0A">
        <w:rPr>
          <w:rStyle w:val="ad"/>
          <w:rFonts w:hint="eastAsia"/>
          <w:b/>
          <w:color w:val="FF0000"/>
        </w:rPr>
        <w:t>*</w:t>
      </w:r>
      <w:r>
        <w:rPr>
          <w:rStyle w:val="ad"/>
        </w:rPr>
        <w:t>T</w:t>
      </w:r>
      <w:r w:rsidR="006143D5" w:rsidRPr="005B4D36">
        <w:rPr>
          <w:rStyle w:val="ad"/>
        </w:rPr>
        <w:t xml:space="preserve">ry to </w:t>
      </w:r>
      <w:r w:rsidR="00A97960">
        <w:rPr>
          <w:rStyle w:val="ad"/>
        </w:rPr>
        <w:t>answer</w:t>
      </w:r>
      <w:r w:rsidR="006143D5" w:rsidRPr="005B4D36">
        <w:rPr>
          <w:rStyle w:val="ad"/>
        </w:rPr>
        <w:t xml:space="preserve"> the </w:t>
      </w:r>
      <w:r w:rsidR="00A97960">
        <w:rPr>
          <w:rStyle w:val="ad"/>
        </w:rPr>
        <w:t>following question</w:t>
      </w:r>
    </w:p>
    <w:p w14:paraId="1163C0D8" w14:textId="19C34668" w:rsidR="00A97960" w:rsidRPr="005B4D36" w:rsidRDefault="00F16F7A" w:rsidP="00A97960">
      <w:pPr>
        <w:rPr>
          <w:rStyle w:val="ad"/>
        </w:rPr>
      </w:pPr>
      <w:r w:rsidRPr="00F16F7A">
        <w:rPr>
          <w:rStyle w:val="ad"/>
          <w:color w:val="00B050"/>
        </w:rPr>
        <w:t>Mathematically speaking</w:t>
      </w:r>
      <w:r w:rsidRPr="00F16F7A">
        <w:rPr>
          <w:rStyle w:val="ad"/>
        </w:rPr>
        <w:t xml:space="preserve">, </w:t>
      </w:r>
      <w:r w:rsidRPr="00F16F7A">
        <w:rPr>
          <w:rStyle w:val="ad"/>
          <w:color w:val="00B050"/>
        </w:rPr>
        <w:t>N+1</w:t>
      </w:r>
      <w:r w:rsidRPr="00F16F7A">
        <w:rPr>
          <w:rStyle w:val="ad"/>
        </w:rPr>
        <w:t xml:space="preserve"> is the minimum number of tests required for MC/DC coverage and </w:t>
      </w:r>
      <w:r w:rsidRPr="00F16F7A">
        <w:rPr>
          <w:rStyle w:val="ad"/>
          <w:color w:val="00B050"/>
        </w:rPr>
        <w:t>2</w:t>
      </w:r>
      <w:r w:rsidRPr="00F16F7A">
        <w:rPr>
          <w:rStyle w:val="ad"/>
          <w:rFonts w:ascii="MS Gothic" w:eastAsia="MS Gothic" w:hAnsi="MS Gothic" w:cs="MS Gothic" w:hint="eastAsia"/>
          <w:color w:val="00B050"/>
        </w:rPr>
        <w:t>∗</w:t>
      </w:r>
      <w:r w:rsidRPr="00F16F7A">
        <w:rPr>
          <w:rStyle w:val="ad"/>
          <w:color w:val="00B050"/>
        </w:rPr>
        <w:t>N</w:t>
      </w:r>
      <w:r w:rsidRPr="00F16F7A">
        <w:rPr>
          <w:rStyle w:val="ad"/>
        </w:rPr>
        <w:t xml:space="preserve"> the theoretical upper bound. </w:t>
      </w:r>
      <w:r w:rsidRPr="00F16F7A">
        <w:rPr>
          <w:rStyle w:val="ad"/>
        </w:rPr>
        <w:t>How many</w:t>
      </w:r>
      <w:r w:rsidRPr="00F16F7A">
        <w:rPr>
          <w:rStyle w:val="ad"/>
        </w:rPr>
        <w:t xml:space="preserve"> tests</w:t>
      </w:r>
      <w:r w:rsidRPr="00F16F7A">
        <w:rPr>
          <w:rStyle w:val="ad"/>
        </w:rPr>
        <w:t xml:space="preserve"> do we need</w:t>
      </w:r>
      <w:r w:rsidR="00A97960" w:rsidRPr="00F16F7A">
        <w:rPr>
          <w:rStyle w:val="ad"/>
        </w:rPr>
        <w:t xml:space="preserve"> in Exercise 08</w:t>
      </w:r>
      <w:r w:rsidRPr="00F16F7A">
        <w:rPr>
          <w:rStyle w:val="ad"/>
        </w:rPr>
        <w:t xml:space="preserve"> to achieve 100% MC/DC?</w:t>
      </w:r>
      <w:r>
        <w:rPr>
          <w:rStyle w:val="ad"/>
        </w:rPr>
        <w:t xml:space="preserve"> </w:t>
      </w:r>
      <w:r w:rsidR="00A97960">
        <w:rPr>
          <w:rStyle w:val="ad"/>
        </w:rPr>
        <w:t xml:space="preserve">Please illustrate your answer by considering the </w:t>
      </w:r>
      <w:r w:rsidR="00A97960" w:rsidRPr="005B4D36">
        <w:rPr>
          <w:rStyle w:val="ad"/>
        </w:rPr>
        <w:t xml:space="preserve">following </w:t>
      </w:r>
      <w:r w:rsidR="00A97960" w:rsidRPr="005B4D36">
        <w:rPr>
          <w:rStyle w:val="ad"/>
          <w:color w:val="00B050"/>
        </w:rPr>
        <w:t xml:space="preserve">three </w:t>
      </w:r>
      <w:r w:rsidR="00A97960" w:rsidRPr="005B4D36">
        <w:rPr>
          <w:rStyle w:val="ad"/>
        </w:rPr>
        <w:t>requirements of MC/DC:</w:t>
      </w:r>
    </w:p>
    <w:p w14:paraId="3AE9EBDF" w14:textId="77777777" w:rsidR="006143D5" w:rsidRPr="006143D5" w:rsidRDefault="006143D5" w:rsidP="00A97960">
      <w:pPr>
        <w:numPr>
          <w:ilvl w:val="0"/>
          <w:numId w:val="23"/>
        </w:numPr>
        <w:rPr>
          <w:rStyle w:val="ad"/>
        </w:rPr>
      </w:pPr>
      <w:r w:rsidRPr="006143D5">
        <w:rPr>
          <w:rStyle w:val="ad"/>
        </w:rPr>
        <w:t>Each condition is at least once true and once false in the test suite;</w:t>
      </w:r>
    </w:p>
    <w:p w14:paraId="3B0A95D7" w14:textId="77777777" w:rsidR="006143D5" w:rsidRPr="006143D5" w:rsidRDefault="006143D5" w:rsidP="00A97960">
      <w:pPr>
        <w:numPr>
          <w:ilvl w:val="0"/>
          <w:numId w:val="23"/>
        </w:numPr>
        <w:rPr>
          <w:rStyle w:val="ad"/>
        </w:rPr>
      </w:pPr>
      <w:r w:rsidRPr="006143D5">
        <w:rPr>
          <w:rStyle w:val="ad"/>
        </w:rPr>
        <w:t>Each unique action should be tested at least once;</w:t>
      </w:r>
    </w:p>
    <w:p w14:paraId="20232C0E" w14:textId="77777777" w:rsidR="006143D5" w:rsidRPr="006143D5" w:rsidRDefault="006143D5" w:rsidP="00A97960">
      <w:pPr>
        <w:numPr>
          <w:ilvl w:val="0"/>
          <w:numId w:val="23"/>
        </w:numPr>
        <w:rPr>
          <w:rStyle w:val="ad"/>
        </w:rPr>
      </w:pPr>
      <w:r w:rsidRPr="006143D5">
        <w:rPr>
          <w:rStyle w:val="ad"/>
        </w:rPr>
        <w:t>Each condition should individually determine the action or outcome.</w:t>
      </w:r>
    </w:p>
    <w:p w14:paraId="7C707A76" w14:textId="6E639AE9" w:rsidR="00991FAC" w:rsidRDefault="00991FAC" w:rsidP="00991FAC">
      <w:pPr>
        <w:rPr>
          <w:b/>
          <w:bCs/>
        </w:rPr>
      </w:pPr>
      <w:r w:rsidRPr="0002264C">
        <w:rPr>
          <w:rFonts w:hint="eastAsia"/>
          <w:b/>
          <w:bCs/>
        </w:rPr>
        <w:t>Y</w:t>
      </w:r>
      <w:r w:rsidRPr="0002264C">
        <w:rPr>
          <w:b/>
          <w:bCs/>
        </w:rPr>
        <w:t>our Response:</w:t>
      </w:r>
    </w:p>
    <w:p w14:paraId="7E3ACBD6" w14:textId="77777777" w:rsidR="000F3B2B" w:rsidRPr="0002264C" w:rsidRDefault="000F3B2B" w:rsidP="00991FAC">
      <w:pPr>
        <w:rPr>
          <w:b/>
          <w:bCs/>
        </w:rPr>
      </w:pPr>
    </w:p>
    <w:p w14:paraId="488C9092" w14:textId="40D083DF" w:rsidR="000F3B2B" w:rsidRDefault="00891E97" w:rsidP="000F3B2B">
      <w:pPr>
        <w:pStyle w:val="2"/>
        <w:spacing w:before="93" w:after="93"/>
        <w:rPr>
          <w:rFonts w:eastAsia="微软雅黑"/>
        </w:rPr>
      </w:pPr>
      <w:r w:rsidRPr="006E05DD">
        <w:rPr>
          <w:rFonts w:eastAsia="微软雅黑"/>
          <w:color w:val="FF0000"/>
        </w:rPr>
        <w:t>*</w:t>
      </w:r>
      <w:r w:rsidR="007C51F9">
        <w:rPr>
          <w:rFonts w:eastAsia="微软雅黑"/>
        </w:rPr>
        <w:t>Task 0</w:t>
      </w:r>
      <w:r w:rsidR="007C51F9">
        <w:fldChar w:fldCharType="begin"/>
      </w:r>
      <w:r w:rsidR="007C51F9">
        <w:instrText xml:space="preserve"> </w:instrText>
      </w:r>
      <w:r w:rsidR="007C51F9">
        <w:rPr>
          <w:rFonts w:hint="eastAsia"/>
        </w:rPr>
        <w:instrText>SEQ t</w:instrText>
      </w:r>
      <w:r w:rsidR="007C51F9">
        <w:instrText>ask</w:instrText>
      </w:r>
      <w:r w:rsidR="007C51F9">
        <w:rPr>
          <w:rFonts w:hint="eastAsia"/>
        </w:rPr>
        <w:instrText xml:space="preserve"> \* ARABIC</w:instrText>
      </w:r>
      <w:r w:rsidR="007C51F9">
        <w:instrText xml:space="preserve"> \</w:instrText>
      </w:r>
      <w:r w:rsidR="007C51F9">
        <w:rPr>
          <w:rFonts w:asciiTheme="minorEastAsia" w:eastAsiaTheme="minorEastAsia" w:hAnsiTheme="minorEastAsia" w:hint="eastAsia"/>
        </w:rPr>
        <w:instrText>s</w:instrText>
      </w:r>
      <w:r w:rsidR="007C51F9">
        <w:instrText>1</w:instrText>
      </w:r>
      <w:r w:rsidR="007C51F9">
        <w:fldChar w:fldCharType="separate"/>
      </w:r>
      <w:r w:rsidR="007C51F9">
        <w:rPr>
          <w:noProof/>
        </w:rPr>
        <w:t>2</w:t>
      </w:r>
      <w:r w:rsidR="007C51F9">
        <w:fldChar w:fldCharType="end"/>
      </w:r>
      <w:r w:rsidR="007C51F9" w:rsidRPr="00FF32E1">
        <w:rPr>
          <w:rFonts w:eastAsia="宋体" w:hint="eastAsia"/>
        </w:rPr>
        <w:t>:</w:t>
      </w:r>
      <w:r w:rsidR="007C51F9" w:rsidRPr="00FF32E1">
        <w:rPr>
          <w:rFonts w:eastAsia="宋体"/>
        </w:rPr>
        <w:t xml:space="preserve"> </w:t>
      </w:r>
      <w:r w:rsidR="000F3B2B" w:rsidRPr="00316F26">
        <w:rPr>
          <w:rFonts w:eastAsia="微软雅黑" w:hint="eastAsia"/>
        </w:rPr>
        <w:t>Exercise</w:t>
      </w:r>
      <w:r w:rsidR="000F3B2B">
        <w:rPr>
          <w:rFonts w:eastAsia="微软雅黑"/>
        </w:rPr>
        <w:t xml:space="preserve"> 1</w:t>
      </w:r>
      <w:r w:rsidR="000F3B2B">
        <w:rPr>
          <w:rFonts w:eastAsia="微软雅黑"/>
        </w:rPr>
        <w:t>4</w:t>
      </w:r>
    </w:p>
    <w:p w14:paraId="4BD915BE"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62240A0A" w14:textId="77777777" w:rsidR="00312BCE" w:rsidRDefault="00312BCE" w:rsidP="00312BCE"/>
    <w:p w14:paraId="1BA210AE"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33669E08" w14:textId="77777777" w:rsidR="00312BCE" w:rsidRDefault="00312BCE" w:rsidP="00312BCE">
      <w:pPr>
        <w:rPr>
          <w:b/>
          <w:bCs/>
        </w:rPr>
      </w:pPr>
    </w:p>
    <w:p w14:paraId="02C962F1"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3EB6C2A4" w14:textId="005DCB7D" w:rsidR="00AD12C4" w:rsidRPr="00312BCE" w:rsidRDefault="00AD12C4" w:rsidP="00991FAC"/>
    <w:p w14:paraId="0455DECE" w14:textId="0D2DDBF6" w:rsidR="00AD12C4" w:rsidRDefault="007C51F9" w:rsidP="00AD12C4">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Pr>
          <w:noProof/>
        </w:rPr>
        <w:t>3</w:t>
      </w:r>
      <w:r>
        <w:fldChar w:fldCharType="end"/>
      </w:r>
      <w:r w:rsidRPr="00FF32E1">
        <w:rPr>
          <w:rFonts w:eastAsia="宋体" w:hint="eastAsia"/>
        </w:rPr>
        <w:t>:</w:t>
      </w:r>
      <w:r w:rsidRPr="00FF32E1">
        <w:rPr>
          <w:rFonts w:eastAsia="宋体"/>
        </w:rPr>
        <w:t xml:space="preserve"> </w:t>
      </w:r>
      <w:r w:rsidR="00AD12C4" w:rsidRPr="00316F26">
        <w:rPr>
          <w:rFonts w:eastAsia="微软雅黑" w:hint="eastAsia"/>
        </w:rPr>
        <w:t>Exercise</w:t>
      </w:r>
      <w:r w:rsidR="00AD12C4">
        <w:rPr>
          <w:rFonts w:eastAsia="微软雅黑"/>
        </w:rPr>
        <w:t xml:space="preserve"> </w:t>
      </w:r>
      <w:r w:rsidR="0058057D">
        <w:rPr>
          <w:rFonts w:eastAsia="微软雅黑"/>
        </w:rPr>
        <w:t>15</w:t>
      </w:r>
    </w:p>
    <w:p w14:paraId="02E5565A"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332E60EA" w14:textId="77777777" w:rsidR="00312BCE" w:rsidRDefault="00312BCE" w:rsidP="00312BCE"/>
    <w:p w14:paraId="1548AD8C"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20369D11" w14:textId="77777777" w:rsidR="00312BCE" w:rsidRDefault="00312BCE" w:rsidP="00312BCE">
      <w:pPr>
        <w:rPr>
          <w:b/>
          <w:bCs/>
        </w:rPr>
      </w:pPr>
    </w:p>
    <w:p w14:paraId="6A345A68"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6D51346A" w14:textId="51956058" w:rsidR="004F029F" w:rsidRPr="00312BCE" w:rsidRDefault="004F029F" w:rsidP="004F029F"/>
    <w:p w14:paraId="45E06A3A" w14:textId="46CE3353" w:rsidR="003E4103" w:rsidRDefault="003E4103" w:rsidP="003E4103">
      <w:pPr>
        <w:pStyle w:val="1"/>
        <w:spacing w:before="156" w:after="156"/>
      </w:pPr>
      <w:r>
        <w:rPr>
          <w:rFonts w:hint="eastAsia"/>
        </w:rPr>
        <w:t>L</w:t>
      </w:r>
      <w:r>
        <w:t>ab0</w:t>
      </w:r>
      <w:r>
        <w:t>8</w:t>
      </w:r>
      <w:r>
        <w:t xml:space="preserve">: </w:t>
      </w:r>
      <w:r>
        <w:rPr>
          <w:rFonts w:hint="eastAsia"/>
        </w:rPr>
        <w:t>Model</w:t>
      </w:r>
      <w:r w:rsidRPr="000C7210">
        <w:t>-Based Testing</w:t>
      </w:r>
      <w:r>
        <w:t xml:space="preserve">: </w:t>
      </w:r>
      <w:r w:rsidR="00F47FA0">
        <w:t>S</w:t>
      </w:r>
      <w:r w:rsidR="00F47FA0">
        <w:rPr>
          <w:rFonts w:hint="eastAsia"/>
        </w:rPr>
        <w:t>tate</w:t>
      </w:r>
      <w:r w:rsidR="00F47FA0">
        <w:t xml:space="preserve"> Machine</w:t>
      </w:r>
    </w:p>
    <w:p w14:paraId="4D580989" w14:textId="46DD13D2" w:rsidR="003E4103" w:rsidRDefault="003E4103" w:rsidP="003E4103">
      <w:r>
        <w:rPr>
          <w:rFonts w:hint="eastAsia"/>
        </w:rPr>
        <w:t>N</w:t>
      </w:r>
      <w:r>
        <w:t xml:space="preserve">ote: all of the following exercises can be found </w:t>
      </w:r>
      <w:hyperlink r:id="rId25" w:history="1">
        <w:r w:rsidRPr="0014119A">
          <w:rPr>
            <w:rStyle w:val="a3"/>
          </w:rPr>
          <w:t>here</w:t>
        </w:r>
      </w:hyperlink>
      <w:r>
        <w:t xml:space="preserve">. Their </w:t>
      </w:r>
      <w:r>
        <w:rPr>
          <w:rFonts w:hint="eastAsia"/>
        </w:rPr>
        <w:t>reference</w:t>
      </w:r>
      <w:r>
        <w:t xml:space="preserve"> answers can be found </w:t>
      </w:r>
      <w:hyperlink r:id="rId26" w:anchor="model-based-testing" w:history="1">
        <w:r w:rsidRPr="00541B49">
          <w:rPr>
            <w:rStyle w:val="a3"/>
          </w:rPr>
          <w:t>here</w:t>
        </w:r>
      </w:hyperlink>
      <w:r>
        <w:t xml:space="preserve">. </w:t>
      </w:r>
      <w:r w:rsidR="00D607E4">
        <w:t xml:space="preserve">Please first report your </w:t>
      </w:r>
      <w:r w:rsidR="00D607E4" w:rsidRPr="00EB27FF">
        <w:rPr>
          <w:rStyle w:val="ad"/>
        </w:rPr>
        <w:t>own answers</w:t>
      </w:r>
      <w:r w:rsidR="00D607E4">
        <w:t xml:space="preserve"> in the corresponding subsections and then </w:t>
      </w:r>
      <w:r w:rsidR="00D607E4" w:rsidRPr="00710333">
        <w:rPr>
          <w:rStyle w:val="ad"/>
        </w:rPr>
        <w:t>check with</w:t>
      </w:r>
      <w:r w:rsidR="00D607E4">
        <w:t xml:space="preserve"> the </w:t>
      </w:r>
      <w:r w:rsidR="00D607E4" w:rsidRPr="00710333">
        <w:rPr>
          <w:i/>
          <w:iCs/>
        </w:rPr>
        <w:t>reference answers</w:t>
      </w:r>
      <w:r w:rsidR="00D607E4">
        <w:t xml:space="preserve">. </w:t>
      </w:r>
      <w:r w:rsidR="00D607E4" w:rsidRPr="00C55DF1">
        <w:rPr>
          <w:i/>
          <w:iCs/>
        </w:rPr>
        <w:t>Also, a</w:t>
      </w:r>
      <w:r w:rsidR="00D607E4" w:rsidRPr="00C55DF1">
        <w:rPr>
          <w:rFonts w:hint="eastAsia"/>
          <w:i/>
          <w:iCs/>
        </w:rPr>
        <w:t>nalyze</w:t>
      </w:r>
      <w:r w:rsidR="00D607E4" w:rsidRPr="00C55DF1">
        <w:rPr>
          <w:i/>
          <w:iCs/>
        </w:rPr>
        <w:t xml:space="preserve"> the differences between your own answers and the reference answers and point out how you learn from these differences.</w:t>
      </w:r>
    </w:p>
    <w:p w14:paraId="4572BE23" w14:textId="56C684AE" w:rsidR="003E4103" w:rsidRPr="00AD12C4" w:rsidRDefault="003E4103" w:rsidP="003E4103">
      <w:r w:rsidRPr="008442AA">
        <w:rPr>
          <w:rStyle w:val="ad"/>
          <w:rFonts w:hint="eastAsia"/>
        </w:rPr>
        <w:t>N</w:t>
      </w:r>
      <w:r w:rsidRPr="008442AA">
        <w:rPr>
          <w:rStyle w:val="ad"/>
        </w:rPr>
        <w:t>ote that the tasks prefixed with</w:t>
      </w:r>
      <w:r>
        <w:t xml:space="preserve"> </w:t>
      </w:r>
      <w:r w:rsidRPr="006E05DD">
        <w:rPr>
          <w:rFonts w:eastAsia="微软雅黑"/>
          <w:color w:val="FF0000"/>
        </w:rPr>
        <w:t>*</w:t>
      </w:r>
      <w:r>
        <w:t xml:space="preserve"> (e.g., </w:t>
      </w:r>
      <w:r w:rsidRPr="006E05DD">
        <w:rPr>
          <w:rFonts w:eastAsia="微软雅黑"/>
          <w:color w:val="FF0000"/>
        </w:rPr>
        <w:t>*</w:t>
      </w:r>
      <w:r>
        <w:rPr>
          <w:rFonts w:eastAsia="微软雅黑"/>
          <w:color w:val="FF0000"/>
        </w:rPr>
        <w:t xml:space="preserve"> </w:t>
      </w:r>
      <w:r>
        <w:t xml:space="preserve">Task 04) </w:t>
      </w:r>
      <w:r w:rsidRPr="008442AA">
        <w:rPr>
          <w:rStyle w:val="ad"/>
        </w:rPr>
        <w:t>are</w:t>
      </w:r>
      <w:r>
        <w:t xml:space="preserve"> </w:t>
      </w:r>
      <w:r>
        <w:rPr>
          <w:rStyle w:val="ad"/>
        </w:rPr>
        <w:t>Optional Tasks.</w:t>
      </w:r>
    </w:p>
    <w:p w14:paraId="5DF517BC" w14:textId="155776B7" w:rsidR="003E4103" w:rsidRDefault="003E4103" w:rsidP="003E4103">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446C04">
        <w:rPr>
          <w:noProof/>
        </w:rPr>
        <w:t>1</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0</w:t>
      </w:r>
      <w:r w:rsidR="00446C04">
        <w:rPr>
          <w:rFonts w:eastAsia="微软雅黑"/>
        </w:rPr>
        <w:t>9</w:t>
      </w:r>
    </w:p>
    <w:p w14:paraId="757D41B0"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614DEB15" w14:textId="77777777" w:rsidR="00312BCE" w:rsidRDefault="00312BCE" w:rsidP="00312BCE"/>
    <w:p w14:paraId="05405F12"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118BF23C" w14:textId="77777777" w:rsidR="00312BCE" w:rsidRDefault="00312BCE" w:rsidP="00312BCE">
      <w:pPr>
        <w:rPr>
          <w:b/>
          <w:bCs/>
        </w:rPr>
      </w:pPr>
    </w:p>
    <w:p w14:paraId="40D8A038" w14:textId="77777777" w:rsidR="00312BCE" w:rsidRPr="00D64C0A" w:rsidRDefault="00312BCE" w:rsidP="00312BCE">
      <w:pPr>
        <w:pStyle w:val="3"/>
        <w:spacing w:before="93" w:after="93"/>
        <w:rPr>
          <w:rStyle w:val="ad"/>
        </w:rPr>
      </w:pPr>
      <w:r w:rsidRPr="00D64C0A">
        <w:rPr>
          <w:rStyle w:val="ad"/>
          <w:rFonts w:hint="eastAsia"/>
        </w:rPr>
        <w:lastRenderedPageBreak/>
        <w:t>W</w:t>
      </w:r>
      <w:r w:rsidRPr="00D64C0A">
        <w:rPr>
          <w:rStyle w:val="ad"/>
        </w:rPr>
        <w:t>hat do you learn from these differences?</w:t>
      </w:r>
    </w:p>
    <w:p w14:paraId="0D337043" w14:textId="77777777" w:rsidR="003E4103" w:rsidRPr="00312BCE" w:rsidRDefault="003E4103" w:rsidP="003E4103">
      <w:pPr>
        <w:rPr>
          <w:b/>
          <w:bCs/>
        </w:rPr>
      </w:pPr>
    </w:p>
    <w:p w14:paraId="09666BCC" w14:textId="2470E401" w:rsidR="003E4103" w:rsidRDefault="003E4103" w:rsidP="003E4103">
      <w:pPr>
        <w:pStyle w:val="2"/>
        <w:spacing w:before="93" w:after="93"/>
        <w:rPr>
          <w:rFonts w:eastAsia="微软雅黑"/>
        </w:rPr>
      </w:pPr>
      <w:r w:rsidRPr="006E05DD">
        <w:rPr>
          <w:rFonts w:eastAsia="微软雅黑"/>
          <w:color w:val="FF0000"/>
        </w:rPr>
        <w:t>*</w:t>
      </w: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446C04">
        <w:rPr>
          <w:noProof/>
        </w:rPr>
        <w:t>2</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1</w:t>
      </w:r>
      <w:r w:rsidR="00446C04">
        <w:rPr>
          <w:rFonts w:eastAsia="微软雅黑"/>
        </w:rPr>
        <w:t>0</w:t>
      </w:r>
    </w:p>
    <w:p w14:paraId="51875591"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4FEA719E" w14:textId="77777777" w:rsidR="00312BCE" w:rsidRDefault="00312BCE" w:rsidP="00312BCE"/>
    <w:p w14:paraId="7015A159"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08DBC334" w14:textId="77777777" w:rsidR="00312BCE" w:rsidRDefault="00312BCE" w:rsidP="00312BCE">
      <w:pPr>
        <w:rPr>
          <w:b/>
          <w:bCs/>
        </w:rPr>
      </w:pPr>
    </w:p>
    <w:p w14:paraId="71DC5CB5"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38D5E7ED" w14:textId="77777777" w:rsidR="003E4103" w:rsidRPr="00312BCE" w:rsidRDefault="003E4103" w:rsidP="003E4103"/>
    <w:p w14:paraId="012F3336" w14:textId="4EE56792" w:rsidR="003E4103" w:rsidRDefault="003E4103" w:rsidP="003E4103">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255EC1">
        <w:rPr>
          <w:noProof/>
        </w:rPr>
        <w:t>3</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1</w:t>
      </w:r>
      <w:r w:rsidR="00446C04">
        <w:rPr>
          <w:rFonts w:eastAsia="微软雅黑"/>
        </w:rPr>
        <w:t>1</w:t>
      </w:r>
    </w:p>
    <w:p w14:paraId="2DDD7C26"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24F082F7" w14:textId="77777777" w:rsidR="00312BCE" w:rsidRDefault="00312BCE" w:rsidP="00312BCE"/>
    <w:p w14:paraId="39DD0A4F"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6FE14499" w14:textId="77777777" w:rsidR="00312BCE" w:rsidRDefault="00312BCE" w:rsidP="00312BCE">
      <w:pPr>
        <w:rPr>
          <w:b/>
          <w:bCs/>
        </w:rPr>
      </w:pPr>
    </w:p>
    <w:p w14:paraId="3011A1DC"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28BD707B" w14:textId="77777777" w:rsidR="00446C04" w:rsidRPr="00312BCE" w:rsidRDefault="00446C04" w:rsidP="003E4103">
      <w:pPr>
        <w:rPr>
          <w:b/>
          <w:bCs/>
        </w:rPr>
      </w:pPr>
    </w:p>
    <w:p w14:paraId="074E2D78" w14:textId="559D42B1" w:rsidR="00446C04" w:rsidRDefault="00446C04" w:rsidP="00446C04">
      <w:pPr>
        <w:pStyle w:val="2"/>
        <w:spacing w:before="93" w:after="93"/>
        <w:rPr>
          <w:rFonts w:eastAsia="微软雅黑"/>
        </w:rPr>
      </w:pPr>
      <w:r>
        <w:rPr>
          <w:rFonts w:eastAsia="微软雅黑"/>
        </w:rPr>
        <w:t>Task 0</w:t>
      </w:r>
      <w:r>
        <w:fldChar w:fldCharType="begin"/>
      </w:r>
      <w:r>
        <w:instrText xml:space="preserve"> </w:instrText>
      </w:r>
      <w:r>
        <w:rPr>
          <w:rFonts w:hint="eastAsia"/>
        </w:rPr>
        <w:instrText>SEQ t</w:instrText>
      </w:r>
      <w:r>
        <w:instrText>ask</w:instrText>
      </w:r>
      <w:r>
        <w:rPr>
          <w:rFonts w:hint="eastAsia"/>
        </w:rPr>
        <w:instrText xml:space="preserve"> \* ARABIC</w:instrText>
      </w:r>
      <w:r>
        <w:instrText xml:space="preserve"> \</w:instrText>
      </w:r>
      <w:r>
        <w:rPr>
          <w:rFonts w:asciiTheme="minorEastAsia" w:eastAsiaTheme="minorEastAsia" w:hAnsiTheme="minorEastAsia" w:hint="eastAsia"/>
        </w:rPr>
        <w:instrText>s</w:instrText>
      </w:r>
      <w:r>
        <w:instrText>1</w:instrText>
      </w:r>
      <w:r>
        <w:fldChar w:fldCharType="separate"/>
      </w:r>
      <w:r w:rsidR="00255EC1">
        <w:rPr>
          <w:noProof/>
        </w:rPr>
        <w:t>4</w:t>
      </w:r>
      <w:r>
        <w:fldChar w:fldCharType="end"/>
      </w:r>
      <w:r w:rsidRPr="00FF32E1">
        <w:rPr>
          <w:rFonts w:eastAsia="宋体" w:hint="eastAsia"/>
        </w:rPr>
        <w:t>:</w:t>
      </w:r>
      <w:r w:rsidRPr="00FF32E1">
        <w:rPr>
          <w:rFonts w:eastAsia="宋体"/>
        </w:rPr>
        <w:t xml:space="preserve"> </w:t>
      </w:r>
      <w:r w:rsidRPr="00316F26">
        <w:rPr>
          <w:rFonts w:eastAsia="微软雅黑" w:hint="eastAsia"/>
        </w:rPr>
        <w:t>Exercise</w:t>
      </w:r>
      <w:r>
        <w:rPr>
          <w:rFonts w:eastAsia="微软雅黑"/>
        </w:rPr>
        <w:t xml:space="preserve"> 1</w:t>
      </w:r>
      <w:r>
        <w:rPr>
          <w:rFonts w:eastAsia="微软雅黑"/>
        </w:rPr>
        <w:t>3</w:t>
      </w:r>
    </w:p>
    <w:p w14:paraId="6580E51A" w14:textId="77777777" w:rsidR="00312BCE" w:rsidRPr="00D64C0A" w:rsidRDefault="00312BCE" w:rsidP="00312BCE">
      <w:pPr>
        <w:pStyle w:val="3"/>
        <w:spacing w:before="93" w:after="93"/>
        <w:rPr>
          <w:rStyle w:val="ad"/>
        </w:rPr>
      </w:pPr>
      <w:r w:rsidRPr="00D64C0A">
        <w:rPr>
          <w:rStyle w:val="ad"/>
          <w:rFonts w:hint="eastAsia"/>
        </w:rPr>
        <w:t>Y</w:t>
      </w:r>
      <w:r w:rsidRPr="00D64C0A">
        <w:rPr>
          <w:rStyle w:val="ad"/>
        </w:rPr>
        <w:t>our Own Answer</w:t>
      </w:r>
    </w:p>
    <w:p w14:paraId="1CE206B1" w14:textId="77777777" w:rsidR="00312BCE" w:rsidRDefault="00312BCE" w:rsidP="00312BCE"/>
    <w:p w14:paraId="26276B86" w14:textId="77777777" w:rsidR="00312BCE" w:rsidRPr="00D64C0A" w:rsidRDefault="00312BCE" w:rsidP="00312BCE">
      <w:pPr>
        <w:pStyle w:val="3"/>
        <w:spacing w:before="93" w:after="93"/>
        <w:rPr>
          <w:rStyle w:val="ad"/>
        </w:rPr>
      </w:pPr>
      <w:r w:rsidRPr="00D64C0A">
        <w:rPr>
          <w:rStyle w:val="ad"/>
        </w:rPr>
        <w:t>The differences between</w:t>
      </w:r>
      <w:r>
        <w:rPr>
          <w:rStyle w:val="ad"/>
        </w:rPr>
        <w:t xml:space="preserve"> </w:t>
      </w:r>
      <w:r>
        <w:rPr>
          <w:rStyle w:val="ad"/>
          <w:rFonts w:hint="eastAsia"/>
        </w:rPr>
        <w:t>your</w:t>
      </w:r>
      <w:r w:rsidRPr="00D64C0A">
        <w:rPr>
          <w:rStyle w:val="ad"/>
        </w:rPr>
        <w:t xml:space="preserve"> Own Answer and the Reference Answer</w:t>
      </w:r>
    </w:p>
    <w:p w14:paraId="5154C87F" w14:textId="77777777" w:rsidR="00312BCE" w:rsidRDefault="00312BCE" w:rsidP="00312BCE">
      <w:pPr>
        <w:rPr>
          <w:b/>
          <w:bCs/>
        </w:rPr>
      </w:pPr>
    </w:p>
    <w:p w14:paraId="3C9CA1A7" w14:textId="77777777" w:rsidR="00312BCE" w:rsidRPr="00D64C0A" w:rsidRDefault="00312BCE" w:rsidP="00312BCE">
      <w:pPr>
        <w:pStyle w:val="3"/>
        <w:spacing w:before="93" w:after="93"/>
        <w:rPr>
          <w:rStyle w:val="ad"/>
        </w:rPr>
      </w:pPr>
      <w:r w:rsidRPr="00D64C0A">
        <w:rPr>
          <w:rStyle w:val="ad"/>
          <w:rFonts w:hint="eastAsia"/>
        </w:rPr>
        <w:t>W</w:t>
      </w:r>
      <w:r w:rsidRPr="00D64C0A">
        <w:rPr>
          <w:rStyle w:val="ad"/>
        </w:rPr>
        <w:t>hat do you learn from these differences?</w:t>
      </w:r>
    </w:p>
    <w:p w14:paraId="6A9DE17D" w14:textId="77777777" w:rsidR="003E4103" w:rsidRPr="00312BCE" w:rsidRDefault="003E4103" w:rsidP="004F029F">
      <w:pPr>
        <w:rPr>
          <w:rFonts w:hint="eastAsia"/>
        </w:rPr>
      </w:pPr>
    </w:p>
    <w:p w14:paraId="5F54AD75" w14:textId="77777777" w:rsidR="00C31CB8" w:rsidRPr="00C06CB2" w:rsidRDefault="004F029F" w:rsidP="004F029F">
      <w:pPr>
        <w:pStyle w:val="1"/>
        <w:spacing w:before="156" w:after="156"/>
        <w:rPr>
          <w:strike/>
        </w:rPr>
      </w:pPr>
      <w:r w:rsidRPr="00C06CB2">
        <w:rPr>
          <w:rFonts w:hint="eastAsia"/>
          <w:strike/>
        </w:rPr>
        <w:t>L</w:t>
      </w:r>
      <w:r w:rsidRPr="00C06CB2">
        <w:rPr>
          <w:strike/>
        </w:rPr>
        <w:t>ab08: Design by Contracts</w:t>
      </w:r>
    </w:p>
    <w:p w14:paraId="4E8F5185" w14:textId="1B41D27A" w:rsidR="001263BB" w:rsidRPr="00C06CB2" w:rsidRDefault="001263BB" w:rsidP="001263BB">
      <w:pPr>
        <w:rPr>
          <w:strike/>
        </w:rPr>
      </w:pPr>
      <w:r w:rsidRPr="00C06CB2">
        <w:rPr>
          <w:rFonts w:hint="eastAsia"/>
          <w:strike/>
        </w:rPr>
        <w:t>N</w:t>
      </w:r>
      <w:r w:rsidRPr="00C06CB2">
        <w:rPr>
          <w:strike/>
        </w:rPr>
        <w:t xml:space="preserve">ote: all of the following exercises can be found </w:t>
      </w:r>
      <w:hyperlink r:id="rId27"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Please notice the exercise numbers are 0</w:t>
      </w:r>
      <w:r w:rsidR="002F57D4" w:rsidRPr="00C06CB2">
        <w:rPr>
          <w:rStyle w:val="ad"/>
          <w:strike/>
        </w:rPr>
        <w:t>1</w:t>
      </w:r>
      <w:r w:rsidRPr="00C06CB2">
        <w:rPr>
          <w:rStyle w:val="ad"/>
          <w:strike/>
        </w:rPr>
        <w:t>, and 0</w:t>
      </w:r>
      <w:r w:rsidR="002F57D4" w:rsidRPr="00C06CB2">
        <w:rPr>
          <w:rStyle w:val="ad"/>
          <w:strike/>
        </w:rPr>
        <w:t>3</w:t>
      </w:r>
      <w:r w:rsidRPr="00C06CB2">
        <w:rPr>
          <w:rStyle w:val="ad"/>
          <w:strike/>
        </w:rPr>
        <w:t>.</w:t>
      </w:r>
    </w:p>
    <w:p w14:paraId="6B374A5C" w14:textId="77777777" w:rsidR="009C02AF" w:rsidRPr="00C06CB2" w:rsidRDefault="009C02AF" w:rsidP="009C02AF">
      <w:pPr>
        <w:pStyle w:val="2"/>
        <w:spacing w:before="93" w:after="93"/>
        <w:rPr>
          <w:rFonts w:eastAsia="微软雅黑"/>
          <w:strike/>
        </w:rPr>
      </w:pPr>
      <w:r w:rsidRPr="00C06CB2">
        <w:rPr>
          <w:rFonts w:eastAsia="微软雅黑" w:hint="eastAsia"/>
          <w:strike/>
        </w:rPr>
        <w:lastRenderedPageBreak/>
        <w:t>Exercise</w:t>
      </w:r>
      <w:r w:rsidRPr="00C06CB2">
        <w:rPr>
          <w:rFonts w:eastAsia="微软雅黑"/>
          <w:strike/>
        </w:rPr>
        <w:t xml:space="preserve"> 0</w:t>
      </w:r>
      <w:r w:rsidR="002F57D4" w:rsidRPr="00C06CB2">
        <w:rPr>
          <w:rFonts w:eastAsia="微软雅黑"/>
          <w:strike/>
        </w:rPr>
        <w:t>1</w:t>
      </w:r>
    </w:p>
    <w:p w14:paraId="432C8C9B" w14:textId="77777777" w:rsidR="009C02AF" w:rsidRPr="00C06CB2" w:rsidRDefault="009C02AF" w:rsidP="009C02AF">
      <w:pPr>
        <w:rPr>
          <w:strike/>
        </w:rPr>
      </w:pPr>
    </w:p>
    <w:p w14:paraId="1F1AE06A" w14:textId="77777777" w:rsidR="009C02AF" w:rsidRPr="00C06CB2" w:rsidRDefault="009C02AF" w:rsidP="009C02AF">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w:t>
      </w:r>
      <w:r w:rsidR="002F57D4" w:rsidRPr="00C06CB2">
        <w:rPr>
          <w:rFonts w:eastAsia="微软雅黑"/>
          <w:strike/>
        </w:rPr>
        <w:t>3</w:t>
      </w:r>
    </w:p>
    <w:p w14:paraId="65200EA2" w14:textId="77777777" w:rsidR="004F029F" w:rsidRPr="00C06CB2" w:rsidRDefault="004F029F" w:rsidP="00C31CB8">
      <w:pPr>
        <w:rPr>
          <w:strike/>
        </w:rPr>
      </w:pPr>
    </w:p>
    <w:p w14:paraId="19DE4BAC" w14:textId="77777777" w:rsidR="005343D1" w:rsidRPr="00C06CB2" w:rsidRDefault="005343D1" w:rsidP="005343D1">
      <w:pPr>
        <w:pStyle w:val="1"/>
        <w:spacing w:before="156" w:after="156"/>
        <w:rPr>
          <w:strike/>
        </w:rPr>
      </w:pPr>
      <w:r w:rsidRPr="00C06CB2">
        <w:rPr>
          <w:rFonts w:hint="eastAsia"/>
          <w:strike/>
        </w:rPr>
        <w:t>L</w:t>
      </w:r>
      <w:r w:rsidRPr="00C06CB2">
        <w:rPr>
          <w:strike/>
        </w:rPr>
        <w:t>ab09: Testing Pyramid</w:t>
      </w:r>
    </w:p>
    <w:p w14:paraId="0009D1C4" w14:textId="473450F6" w:rsidR="00CD6ECA" w:rsidRPr="00C06CB2" w:rsidRDefault="00CD6ECA" w:rsidP="00CD6ECA">
      <w:pPr>
        <w:rPr>
          <w:strike/>
        </w:rPr>
      </w:pPr>
      <w:r w:rsidRPr="00C06CB2">
        <w:rPr>
          <w:rFonts w:hint="eastAsia"/>
          <w:strike/>
        </w:rPr>
        <w:t>N</w:t>
      </w:r>
      <w:r w:rsidRPr="00C06CB2">
        <w:rPr>
          <w:strike/>
        </w:rPr>
        <w:t xml:space="preserve">ote: all of the following exercises can be found </w:t>
      </w:r>
      <w:hyperlink r:id="rId28"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Please notice the exercise numbers are 01, and 02.</w:t>
      </w:r>
    </w:p>
    <w:p w14:paraId="13C0FC3C" w14:textId="77777777" w:rsidR="00610050" w:rsidRPr="00C06CB2" w:rsidRDefault="00610050" w:rsidP="00610050">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01</w:t>
      </w:r>
    </w:p>
    <w:p w14:paraId="6D994DD5" w14:textId="77777777" w:rsidR="00610050" w:rsidRPr="00C06CB2" w:rsidRDefault="00610050" w:rsidP="00610050">
      <w:pPr>
        <w:rPr>
          <w:strike/>
        </w:rPr>
      </w:pPr>
    </w:p>
    <w:p w14:paraId="2D4BC92D" w14:textId="77777777" w:rsidR="00610050" w:rsidRPr="00C06CB2" w:rsidRDefault="00610050" w:rsidP="00610050">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02</w:t>
      </w:r>
    </w:p>
    <w:p w14:paraId="4F71A13B" w14:textId="77777777" w:rsidR="005343D1" w:rsidRPr="00C06CB2" w:rsidRDefault="005343D1" w:rsidP="00C31CB8">
      <w:pPr>
        <w:rPr>
          <w:strike/>
        </w:rPr>
      </w:pPr>
    </w:p>
    <w:p w14:paraId="55434520" w14:textId="77777777" w:rsidR="00C27260" w:rsidRPr="00C06CB2" w:rsidRDefault="00C27260" w:rsidP="00C27260">
      <w:pPr>
        <w:pStyle w:val="1"/>
        <w:spacing w:before="156" w:after="156"/>
        <w:rPr>
          <w:strike/>
        </w:rPr>
      </w:pPr>
      <w:r w:rsidRPr="00C06CB2">
        <w:rPr>
          <w:rFonts w:hint="eastAsia"/>
          <w:strike/>
        </w:rPr>
        <w:t>L</w:t>
      </w:r>
      <w:r w:rsidRPr="00C06CB2">
        <w:rPr>
          <w:strike/>
        </w:rPr>
        <w:t>ab10: Mock Objects</w:t>
      </w:r>
    </w:p>
    <w:p w14:paraId="10BFBDA9" w14:textId="3D12C183" w:rsidR="00C27260" w:rsidRPr="00C06CB2" w:rsidRDefault="00C27260" w:rsidP="00C27260">
      <w:pPr>
        <w:rPr>
          <w:strike/>
        </w:rPr>
      </w:pPr>
      <w:r w:rsidRPr="00C06CB2">
        <w:rPr>
          <w:rFonts w:hint="eastAsia"/>
          <w:strike/>
        </w:rPr>
        <w:t>N</w:t>
      </w:r>
      <w:r w:rsidRPr="00C06CB2">
        <w:rPr>
          <w:strike/>
        </w:rPr>
        <w:t xml:space="preserve">ote: all of the following exercises can be found </w:t>
      </w:r>
      <w:hyperlink r:id="rId29"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Please notice the exercise numbers are 02, and 04.</w:t>
      </w:r>
    </w:p>
    <w:p w14:paraId="26DBB87D" w14:textId="77777777" w:rsidR="00C27260" w:rsidRPr="00C06CB2" w:rsidRDefault="00C27260" w:rsidP="00C27260">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02</w:t>
      </w:r>
    </w:p>
    <w:p w14:paraId="564160CF" w14:textId="77777777" w:rsidR="00C27260" w:rsidRPr="00C06CB2" w:rsidRDefault="00C27260" w:rsidP="00C27260">
      <w:pPr>
        <w:rPr>
          <w:strike/>
        </w:rPr>
      </w:pPr>
    </w:p>
    <w:p w14:paraId="252BD764" w14:textId="77777777" w:rsidR="00C27260" w:rsidRPr="00C06CB2" w:rsidRDefault="00C27260" w:rsidP="00C27260">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04</w:t>
      </w:r>
    </w:p>
    <w:p w14:paraId="1DF2EA47" w14:textId="77777777" w:rsidR="00C27260" w:rsidRPr="00C06CB2" w:rsidRDefault="00C27260" w:rsidP="00C27260">
      <w:pPr>
        <w:rPr>
          <w:strike/>
        </w:rPr>
      </w:pPr>
    </w:p>
    <w:p w14:paraId="0B125C32" w14:textId="77777777" w:rsidR="00F565D2" w:rsidRPr="00C06CB2" w:rsidRDefault="00F565D2" w:rsidP="00F565D2">
      <w:pPr>
        <w:pStyle w:val="1"/>
        <w:spacing w:before="156" w:after="156"/>
        <w:rPr>
          <w:strike/>
        </w:rPr>
      </w:pPr>
      <w:r w:rsidRPr="00C06CB2">
        <w:rPr>
          <w:rFonts w:hint="eastAsia"/>
          <w:strike/>
        </w:rPr>
        <w:t>L</w:t>
      </w:r>
      <w:r w:rsidRPr="00C06CB2">
        <w:rPr>
          <w:strike/>
        </w:rPr>
        <w:t>ab11: Design for Testability</w:t>
      </w:r>
    </w:p>
    <w:p w14:paraId="5A6798B1" w14:textId="139697C2" w:rsidR="00F565D2" w:rsidRPr="00C06CB2" w:rsidRDefault="00F565D2" w:rsidP="00F565D2">
      <w:pPr>
        <w:rPr>
          <w:strike/>
        </w:rPr>
      </w:pPr>
      <w:r w:rsidRPr="00C06CB2">
        <w:rPr>
          <w:rFonts w:hint="eastAsia"/>
          <w:strike/>
        </w:rPr>
        <w:t>N</w:t>
      </w:r>
      <w:r w:rsidRPr="00C06CB2">
        <w:rPr>
          <w:strike/>
        </w:rPr>
        <w:t xml:space="preserve">ote: all of the following exercises can be found </w:t>
      </w:r>
      <w:hyperlink r:id="rId30"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Please notice the exercise number is only 01.</w:t>
      </w:r>
    </w:p>
    <w:p w14:paraId="5359B6C9" w14:textId="77777777" w:rsidR="00F565D2" w:rsidRPr="00C06CB2" w:rsidRDefault="00F565D2" w:rsidP="00F565D2">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01</w:t>
      </w:r>
    </w:p>
    <w:p w14:paraId="33C619DB" w14:textId="77777777" w:rsidR="008B4336" w:rsidRPr="00C06CB2" w:rsidRDefault="008B4336" w:rsidP="008B4336">
      <w:pPr>
        <w:rPr>
          <w:strike/>
        </w:rPr>
      </w:pPr>
    </w:p>
    <w:p w14:paraId="51DAC26B" w14:textId="77777777" w:rsidR="00F565D2" w:rsidRPr="00C06CB2" w:rsidRDefault="00F565D2" w:rsidP="00F565D2">
      <w:pPr>
        <w:pStyle w:val="1"/>
        <w:spacing w:before="156" w:after="156"/>
        <w:rPr>
          <w:strike/>
        </w:rPr>
      </w:pPr>
      <w:r w:rsidRPr="00C06CB2">
        <w:rPr>
          <w:rFonts w:hint="eastAsia"/>
          <w:strike/>
        </w:rPr>
        <w:t>L</w:t>
      </w:r>
      <w:r w:rsidRPr="00C06CB2">
        <w:rPr>
          <w:strike/>
        </w:rPr>
        <w:t>ab12: Test-Driven Development</w:t>
      </w:r>
    </w:p>
    <w:p w14:paraId="5061773C" w14:textId="1348A6CD" w:rsidR="00F565D2" w:rsidRPr="00C06CB2" w:rsidRDefault="00F565D2" w:rsidP="00F565D2">
      <w:pPr>
        <w:rPr>
          <w:strike/>
        </w:rPr>
      </w:pPr>
      <w:r w:rsidRPr="00C06CB2">
        <w:rPr>
          <w:rFonts w:hint="eastAsia"/>
          <w:strike/>
        </w:rPr>
        <w:t>N</w:t>
      </w:r>
      <w:r w:rsidRPr="00C06CB2">
        <w:rPr>
          <w:strike/>
        </w:rPr>
        <w:t xml:space="preserve">ote: all of the following exercises can be found </w:t>
      </w:r>
      <w:hyperlink r:id="rId31" w:anchor="exercises" w:history="1">
        <w:r w:rsidRPr="00C06CB2">
          <w:rPr>
            <w:rStyle w:val="a3"/>
            <w:strike/>
          </w:rPr>
          <w:t>here</w:t>
        </w:r>
      </w:hyperlink>
      <w:r w:rsidRPr="00C06CB2">
        <w:rPr>
          <w:strike/>
        </w:rPr>
        <w:t xml:space="preserve">. You just need to </w:t>
      </w:r>
      <w:r w:rsidRPr="00C06CB2">
        <w:rPr>
          <w:strike/>
        </w:rPr>
        <w:lastRenderedPageBreak/>
        <w:t xml:space="preserve">report your answer in the corresponding subsection. </w:t>
      </w:r>
      <w:r w:rsidRPr="00C06CB2">
        <w:rPr>
          <w:rStyle w:val="ad"/>
          <w:strike/>
        </w:rPr>
        <w:t>Please notice the exercise number</w:t>
      </w:r>
      <w:r w:rsidR="009C27C2" w:rsidRPr="00C06CB2">
        <w:rPr>
          <w:rStyle w:val="ad"/>
          <w:strike/>
        </w:rPr>
        <w:t>s</w:t>
      </w:r>
      <w:r w:rsidRPr="00C06CB2">
        <w:rPr>
          <w:rStyle w:val="ad"/>
          <w:strike/>
        </w:rPr>
        <w:t xml:space="preserve"> </w:t>
      </w:r>
      <w:r w:rsidRPr="00C06CB2">
        <w:rPr>
          <w:rStyle w:val="ad"/>
          <w:rFonts w:hint="eastAsia"/>
          <w:strike/>
        </w:rPr>
        <w:t>are</w:t>
      </w:r>
      <w:r w:rsidRPr="00C06CB2">
        <w:rPr>
          <w:rStyle w:val="ad"/>
          <w:strike/>
        </w:rPr>
        <w:t xml:space="preserve"> only 01 and 04.</w:t>
      </w:r>
    </w:p>
    <w:p w14:paraId="46281602" w14:textId="77777777" w:rsidR="00F565D2" w:rsidRPr="00C06CB2" w:rsidRDefault="00F565D2" w:rsidP="00F565D2">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01</w:t>
      </w:r>
    </w:p>
    <w:p w14:paraId="0AE12312" w14:textId="77777777" w:rsidR="00F565D2" w:rsidRPr="00C06CB2" w:rsidRDefault="00F565D2" w:rsidP="00F565D2">
      <w:pPr>
        <w:rPr>
          <w:strike/>
        </w:rPr>
      </w:pPr>
    </w:p>
    <w:p w14:paraId="7A0B22EE" w14:textId="77777777" w:rsidR="00F565D2" w:rsidRPr="00C06CB2" w:rsidRDefault="00F565D2" w:rsidP="00F565D2">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04</w:t>
      </w:r>
    </w:p>
    <w:p w14:paraId="184809E9" w14:textId="77777777" w:rsidR="00227298" w:rsidRPr="00C06CB2" w:rsidRDefault="00227298" w:rsidP="00227298">
      <w:pPr>
        <w:rPr>
          <w:strike/>
        </w:rPr>
      </w:pPr>
    </w:p>
    <w:p w14:paraId="1EB0F674" w14:textId="77777777" w:rsidR="00227298" w:rsidRPr="00C06CB2" w:rsidRDefault="00227298" w:rsidP="00227298">
      <w:pPr>
        <w:pStyle w:val="1"/>
        <w:spacing w:before="156" w:after="156"/>
        <w:rPr>
          <w:strike/>
        </w:rPr>
      </w:pPr>
      <w:r w:rsidRPr="00C06CB2">
        <w:rPr>
          <w:rFonts w:hint="eastAsia"/>
          <w:strike/>
        </w:rPr>
        <w:t>L</w:t>
      </w:r>
      <w:r w:rsidRPr="00C06CB2">
        <w:rPr>
          <w:strike/>
        </w:rPr>
        <w:t xml:space="preserve">ab13: </w:t>
      </w:r>
      <w:r w:rsidR="00574132" w:rsidRPr="00C06CB2">
        <w:rPr>
          <w:strike/>
        </w:rPr>
        <w:t>Test Code Quality and Engineering</w:t>
      </w:r>
    </w:p>
    <w:p w14:paraId="05EB8C92" w14:textId="6533B839" w:rsidR="00227298" w:rsidRPr="00C06CB2" w:rsidRDefault="00227298" w:rsidP="00227298">
      <w:pPr>
        <w:rPr>
          <w:strike/>
        </w:rPr>
      </w:pPr>
      <w:r w:rsidRPr="00C06CB2">
        <w:rPr>
          <w:rFonts w:hint="eastAsia"/>
          <w:strike/>
        </w:rPr>
        <w:t>N</w:t>
      </w:r>
      <w:r w:rsidRPr="00C06CB2">
        <w:rPr>
          <w:strike/>
        </w:rPr>
        <w:t xml:space="preserve">ote: all of the following exercises can be found </w:t>
      </w:r>
      <w:hyperlink r:id="rId32"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Please notice the exercise number</w:t>
      </w:r>
      <w:r w:rsidR="009C27C2" w:rsidRPr="00C06CB2">
        <w:rPr>
          <w:rStyle w:val="ad"/>
          <w:strike/>
        </w:rPr>
        <w:t>s</w:t>
      </w:r>
      <w:r w:rsidRPr="00C06CB2">
        <w:rPr>
          <w:rStyle w:val="ad"/>
          <w:strike/>
        </w:rPr>
        <w:t xml:space="preserve"> </w:t>
      </w:r>
      <w:r w:rsidRPr="00C06CB2">
        <w:rPr>
          <w:rStyle w:val="ad"/>
          <w:rFonts w:hint="eastAsia"/>
          <w:strike/>
        </w:rPr>
        <w:t>are</w:t>
      </w:r>
      <w:r w:rsidRPr="00C06CB2">
        <w:rPr>
          <w:rStyle w:val="ad"/>
          <w:strike/>
        </w:rPr>
        <w:t xml:space="preserve"> only 01 and 0</w:t>
      </w:r>
      <w:r w:rsidR="009C27C2" w:rsidRPr="00C06CB2">
        <w:rPr>
          <w:rStyle w:val="ad"/>
          <w:strike/>
        </w:rPr>
        <w:t>5</w:t>
      </w:r>
      <w:r w:rsidRPr="00C06CB2">
        <w:rPr>
          <w:rStyle w:val="ad"/>
          <w:strike/>
        </w:rPr>
        <w:t>.</w:t>
      </w:r>
    </w:p>
    <w:p w14:paraId="387C7B01" w14:textId="77777777" w:rsidR="00227298" w:rsidRPr="00C06CB2" w:rsidRDefault="00227298" w:rsidP="00227298">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01</w:t>
      </w:r>
    </w:p>
    <w:p w14:paraId="1A87B786" w14:textId="77777777" w:rsidR="00227298" w:rsidRPr="00C06CB2" w:rsidRDefault="00227298" w:rsidP="00227298">
      <w:pPr>
        <w:rPr>
          <w:strike/>
        </w:rPr>
      </w:pPr>
    </w:p>
    <w:p w14:paraId="63984135" w14:textId="77777777" w:rsidR="00227298" w:rsidRPr="00C06CB2" w:rsidRDefault="00227298" w:rsidP="00227298">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w:t>
      </w:r>
      <w:r w:rsidR="00574132" w:rsidRPr="00C06CB2">
        <w:rPr>
          <w:rFonts w:eastAsia="微软雅黑"/>
          <w:strike/>
        </w:rPr>
        <w:t>5</w:t>
      </w:r>
    </w:p>
    <w:p w14:paraId="630A6A90" w14:textId="77777777" w:rsidR="00574132" w:rsidRPr="00C06CB2" w:rsidRDefault="00574132" w:rsidP="00574132">
      <w:pPr>
        <w:rPr>
          <w:strike/>
        </w:rPr>
      </w:pPr>
    </w:p>
    <w:p w14:paraId="21A70E20" w14:textId="77777777" w:rsidR="00227298" w:rsidRPr="00C06CB2" w:rsidRDefault="00227298" w:rsidP="00227298">
      <w:pPr>
        <w:pStyle w:val="1"/>
        <w:spacing w:before="156" w:after="156"/>
        <w:rPr>
          <w:strike/>
        </w:rPr>
      </w:pPr>
      <w:r w:rsidRPr="00C06CB2">
        <w:rPr>
          <w:rFonts w:hint="eastAsia"/>
          <w:strike/>
        </w:rPr>
        <w:t>L</w:t>
      </w:r>
      <w:r w:rsidRPr="00C06CB2">
        <w:rPr>
          <w:strike/>
        </w:rPr>
        <w:t xml:space="preserve">ab14: </w:t>
      </w:r>
      <w:r w:rsidR="009C27C2" w:rsidRPr="00C06CB2">
        <w:rPr>
          <w:strike/>
        </w:rPr>
        <w:t>Mutation Testing</w:t>
      </w:r>
    </w:p>
    <w:p w14:paraId="20D5A61D" w14:textId="0C2F53ED" w:rsidR="00227298" w:rsidRPr="00C06CB2" w:rsidRDefault="00227298" w:rsidP="00227298">
      <w:pPr>
        <w:rPr>
          <w:strike/>
        </w:rPr>
      </w:pPr>
      <w:r w:rsidRPr="00C06CB2">
        <w:rPr>
          <w:rFonts w:hint="eastAsia"/>
          <w:strike/>
        </w:rPr>
        <w:t>N</w:t>
      </w:r>
      <w:r w:rsidRPr="00C06CB2">
        <w:rPr>
          <w:strike/>
        </w:rPr>
        <w:t xml:space="preserve">ote: all of the following exercises can be found </w:t>
      </w:r>
      <w:hyperlink r:id="rId33" w:anchor="exercises" w:history="1">
        <w:r w:rsidRPr="00C06CB2">
          <w:rPr>
            <w:rStyle w:val="a3"/>
            <w:strike/>
          </w:rPr>
          <w:t>here</w:t>
        </w:r>
      </w:hyperlink>
      <w:r w:rsidRPr="00C06CB2">
        <w:rPr>
          <w:strike/>
        </w:rPr>
        <w:t xml:space="preserve">. You just need to report your answer in the corresponding subsection. </w:t>
      </w:r>
      <w:r w:rsidRPr="00C06CB2">
        <w:rPr>
          <w:rStyle w:val="ad"/>
          <w:strike/>
        </w:rPr>
        <w:t xml:space="preserve">Please notice the exercise number </w:t>
      </w:r>
      <w:r w:rsidR="009C27C2" w:rsidRPr="00C06CB2">
        <w:rPr>
          <w:rStyle w:val="ad"/>
          <w:strike/>
        </w:rPr>
        <w:t>is</w:t>
      </w:r>
      <w:r w:rsidRPr="00C06CB2">
        <w:rPr>
          <w:rStyle w:val="ad"/>
          <w:strike/>
        </w:rPr>
        <w:t xml:space="preserve"> only 01.</w:t>
      </w:r>
    </w:p>
    <w:p w14:paraId="3F525AC3" w14:textId="77777777" w:rsidR="00227298" w:rsidRPr="00C06CB2" w:rsidRDefault="00227298" w:rsidP="00227298">
      <w:pPr>
        <w:pStyle w:val="2"/>
        <w:spacing w:before="93" w:after="93"/>
        <w:rPr>
          <w:rFonts w:eastAsia="微软雅黑"/>
          <w:strike/>
        </w:rPr>
      </w:pPr>
      <w:r w:rsidRPr="00C06CB2">
        <w:rPr>
          <w:rFonts w:eastAsia="微软雅黑" w:hint="eastAsia"/>
          <w:strike/>
        </w:rPr>
        <w:t>Exercise</w:t>
      </w:r>
      <w:r w:rsidRPr="00C06CB2">
        <w:rPr>
          <w:rFonts w:eastAsia="微软雅黑"/>
          <w:strike/>
        </w:rPr>
        <w:t xml:space="preserve"> 01</w:t>
      </w:r>
    </w:p>
    <w:p w14:paraId="5570B578" w14:textId="77777777" w:rsidR="005343D1" w:rsidRPr="001014E4" w:rsidRDefault="005343D1" w:rsidP="00C31CB8"/>
    <w:sectPr w:rsidR="005343D1" w:rsidRPr="001014E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7C01A" w14:textId="77777777" w:rsidR="00273D95" w:rsidRDefault="00273D95" w:rsidP="00974DAE">
      <w:r>
        <w:separator/>
      </w:r>
    </w:p>
  </w:endnote>
  <w:endnote w:type="continuationSeparator" w:id="0">
    <w:p w14:paraId="0161C723" w14:textId="77777777" w:rsidR="00273D95" w:rsidRDefault="00273D95" w:rsidP="0097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KaTeX_Main">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7565AC" w14:textId="77777777" w:rsidR="00273D95" w:rsidRDefault="00273D95" w:rsidP="00974DAE">
      <w:r>
        <w:separator/>
      </w:r>
    </w:p>
  </w:footnote>
  <w:footnote w:type="continuationSeparator" w:id="0">
    <w:p w14:paraId="34F20B13" w14:textId="77777777" w:rsidR="00273D95" w:rsidRDefault="00273D95" w:rsidP="00974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20CA"/>
    <w:multiLevelType w:val="hybridMultilevel"/>
    <w:tmpl w:val="7374AEE8"/>
    <w:lvl w:ilvl="0" w:tplc="A20AC6FC">
      <w:start w:val="1"/>
      <w:numFmt w:val="upperLetter"/>
      <w:lvlText w:val="%1."/>
      <w:lvlJc w:val="left"/>
      <w:pPr>
        <w:tabs>
          <w:tab w:val="num" w:pos="720"/>
        </w:tabs>
        <w:ind w:left="720" w:hanging="360"/>
      </w:pPr>
      <w:rPr>
        <w:rFonts w:hint="default"/>
        <w:b/>
        <w:i/>
        <w:iCs/>
        <w:color w:val="FF0000"/>
      </w:rPr>
    </w:lvl>
    <w:lvl w:ilvl="1" w:tplc="96E09538" w:tentative="1">
      <w:start w:val="1"/>
      <w:numFmt w:val="decimal"/>
      <w:lvlText w:val="%2."/>
      <w:lvlJc w:val="left"/>
      <w:pPr>
        <w:tabs>
          <w:tab w:val="num" w:pos="1440"/>
        </w:tabs>
        <w:ind w:left="1440" w:hanging="360"/>
      </w:pPr>
    </w:lvl>
    <w:lvl w:ilvl="2" w:tplc="093A792E" w:tentative="1">
      <w:start w:val="1"/>
      <w:numFmt w:val="decimal"/>
      <w:lvlText w:val="%3."/>
      <w:lvlJc w:val="left"/>
      <w:pPr>
        <w:tabs>
          <w:tab w:val="num" w:pos="2160"/>
        </w:tabs>
        <w:ind w:left="2160" w:hanging="360"/>
      </w:pPr>
    </w:lvl>
    <w:lvl w:ilvl="3" w:tplc="78FE3D30" w:tentative="1">
      <w:start w:val="1"/>
      <w:numFmt w:val="decimal"/>
      <w:lvlText w:val="%4."/>
      <w:lvlJc w:val="left"/>
      <w:pPr>
        <w:tabs>
          <w:tab w:val="num" w:pos="2880"/>
        </w:tabs>
        <w:ind w:left="2880" w:hanging="360"/>
      </w:pPr>
    </w:lvl>
    <w:lvl w:ilvl="4" w:tplc="C2C82984" w:tentative="1">
      <w:start w:val="1"/>
      <w:numFmt w:val="decimal"/>
      <w:lvlText w:val="%5."/>
      <w:lvlJc w:val="left"/>
      <w:pPr>
        <w:tabs>
          <w:tab w:val="num" w:pos="3600"/>
        </w:tabs>
        <w:ind w:left="3600" w:hanging="360"/>
      </w:pPr>
    </w:lvl>
    <w:lvl w:ilvl="5" w:tplc="23888108" w:tentative="1">
      <w:start w:val="1"/>
      <w:numFmt w:val="decimal"/>
      <w:lvlText w:val="%6."/>
      <w:lvlJc w:val="left"/>
      <w:pPr>
        <w:tabs>
          <w:tab w:val="num" w:pos="4320"/>
        </w:tabs>
        <w:ind w:left="4320" w:hanging="360"/>
      </w:pPr>
    </w:lvl>
    <w:lvl w:ilvl="6" w:tplc="730879E8" w:tentative="1">
      <w:start w:val="1"/>
      <w:numFmt w:val="decimal"/>
      <w:lvlText w:val="%7."/>
      <w:lvlJc w:val="left"/>
      <w:pPr>
        <w:tabs>
          <w:tab w:val="num" w:pos="5040"/>
        </w:tabs>
        <w:ind w:left="5040" w:hanging="360"/>
      </w:pPr>
    </w:lvl>
    <w:lvl w:ilvl="7" w:tplc="18C47CA6" w:tentative="1">
      <w:start w:val="1"/>
      <w:numFmt w:val="decimal"/>
      <w:lvlText w:val="%8."/>
      <w:lvlJc w:val="left"/>
      <w:pPr>
        <w:tabs>
          <w:tab w:val="num" w:pos="5760"/>
        </w:tabs>
        <w:ind w:left="5760" w:hanging="360"/>
      </w:pPr>
    </w:lvl>
    <w:lvl w:ilvl="8" w:tplc="7E82BB2A" w:tentative="1">
      <w:start w:val="1"/>
      <w:numFmt w:val="decimal"/>
      <w:lvlText w:val="%9."/>
      <w:lvlJc w:val="left"/>
      <w:pPr>
        <w:tabs>
          <w:tab w:val="num" w:pos="6480"/>
        </w:tabs>
        <w:ind w:left="6480" w:hanging="360"/>
      </w:pPr>
    </w:lvl>
  </w:abstractNum>
  <w:abstractNum w:abstractNumId="1" w15:restartNumberingAfterBreak="0">
    <w:nsid w:val="09FE0592"/>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0BC07797"/>
    <w:multiLevelType w:val="hybridMultilevel"/>
    <w:tmpl w:val="A7945400"/>
    <w:lvl w:ilvl="0" w:tplc="F09E9DE2">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1724C"/>
    <w:multiLevelType w:val="hybridMultilevel"/>
    <w:tmpl w:val="A7945400"/>
    <w:lvl w:ilvl="0" w:tplc="F09E9DE2">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D9735C"/>
    <w:multiLevelType w:val="hybridMultilevel"/>
    <w:tmpl w:val="9C62C84E"/>
    <w:lvl w:ilvl="0" w:tplc="E3D4CEFC">
      <w:start w:val="1"/>
      <w:numFmt w:val="decimal"/>
      <w:lvlText w:val="%1."/>
      <w:lvlJc w:val="left"/>
      <w:pPr>
        <w:tabs>
          <w:tab w:val="num" w:pos="360"/>
        </w:tabs>
        <w:ind w:left="360" w:hanging="360"/>
      </w:pPr>
    </w:lvl>
    <w:lvl w:ilvl="1" w:tplc="44409AF4">
      <w:start w:val="1"/>
      <w:numFmt w:val="decimal"/>
      <w:lvlText w:val="%2."/>
      <w:lvlJc w:val="left"/>
      <w:pPr>
        <w:tabs>
          <w:tab w:val="num" w:pos="1080"/>
        </w:tabs>
        <w:ind w:left="1080" w:hanging="360"/>
      </w:pPr>
    </w:lvl>
    <w:lvl w:ilvl="2" w:tplc="1CFEA3EE" w:tentative="1">
      <w:start w:val="1"/>
      <w:numFmt w:val="decimal"/>
      <w:lvlText w:val="%3."/>
      <w:lvlJc w:val="left"/>
      <w:pPr>
        <w:tabs>
          <w:tab w:val="num" w:pos="1800"/>
        </w:tabs>
        <w:ind w:left="1800" w:hanging="360"/>
      </w:pPr>
    </w:lvl>
    <w:lvl w:ilvl="3" w:tplc="66485956" w:tentative="1">
      <w:start w:val="1"/>
      <w:numFmt w:val="decimal"/>
      <w:lvlText w:val="%4."/>
      <w:lvlJc w:val="left"/>
      <w:pPr>
        <w:tabs>
          <w:tab w:val="num" w:pos="2520"/>
        </w:tabs>
        <w:ind w:left="2520" w:hanging="360"/>
      </w:pPr>
    </w:lvl>
    <w:lvl w:ilvl="4" w:tplc="BE8446BE" w:tentative="1">
      <w:start w:val="1"/>
      <w:numFmt w:val="decimal"/>
      <w:lvlText w:val="%5."/>
      <w:lvlJc w:val="left"/>
      <w:pPr>
        <w:tabs>
          <w:tab w:val="num" w:pos="3240"/>
        </w:tabs>
        <w:ind w:left="3240" w:hanging="360"/>
      </w:pPr>
    </w:lvl>
    <w:lvl w:ilvl="5" w:tplc="65E8D216" w:tentative="1">
      <w:start w:val="1"/>
      <w:numFmt w:val="decimal"/>
      <w:lvlText w:val="%6."/>
      <w:lvlJc w:val="left"/>
      <w:pPr>
        <w:tabs>
          <w:tab w:val="num" w:pos="3960"/>
        </w:tabs>
        <w:ind w:left="3960" w:hanging="360"/>
      </w:pPr>
    </w:lvl>
    <w:lvl w:ilvl="6" w:tplc="2200B480" w:tentative="1">
      <w:start w:val="1"/>
      <w:numFmt w:val="decimal"/>
      <w:lvlText w:val="%7."/>
      <w:lvlJc w:val="left"/>
      <w:pPr>
        <w:tabs>
          <w:tab w:val="num" w:pos="4680"/>
        </w:tabs>
        <w:ind w:left="4680" w:hanging="360"/>
      </w:pPr>
    </w:lvl>
    <w:lvl w:ilvl="7" w:tplc="287679F4" w:tentative="1">
      <w:start w:val="1"/>
      <w:numFmt w:val="decimal"/>
      <w:lvlText w:val="%8."/>
      <w:lvlJc w:val="left"/>
      <w:pPr>
        <w:tabs>
          <w:tab w:val="num" w:pos="5400"/>
        </w:tabs>
        <w:ind w:left="5400" w:hanging="360"/>
      </w:pPr>
    </w:lvl>
    <w:lvl w:ilvl="8" w:tplc="EA64C122" w:tentative="1">
      <w:start w:val="1"/>
      <w:numFmt w:val="decimal"/>
      <w:lvlText w:val="%9."/>
      <w:lvlJc w:val="left"/>
      <w:pPr>
        <w:tabs>
          <w:tab w:val="num" w:pos="6120"/>
        </w:tabs>
        <w:ind w:left="6120" w:hanging="360"/>
      </w:pPr>
    </w:lvl>
  </w:abstractNum>
  <w:abstractNum w:abstractNumId="5" w15:restartNumberingAfterBreak="0">
    <w:nsid w:val="16211E28"/>
    <w:multiLevelType w:val="hybridMultilevel"/>
    <w:tmpl w:val="B504E2AE"/>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163B00E8"/>
    <w:multiLevelType w:val="hybridMultilevel"/>
    <w:tmpl w:val="0B423084"/>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BE23BD"/>
    <w:multiLevelType w:val="hybridMultilevel"/>
    <w:tmpl w:val="A816ECD8"/>
    <w:lvl w:ilvl="0" w:tplc="B84CC412">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53B12CD"/>
    <w:multiLevelType w:val="hybridMultilevel"/>
    <w:tmpl w:val="FF864B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AA0128"/>
    <w:multiLevelType w:val="hybridMultilevel"/>
    <w:tmpl w:val="A52649F6"/>
    <w:lvl w:ilvl="0" w:tplc="EE00FD74">
      <w:start w:val="1"/>
      <w:numFmt w:val="bullet"/>
      <w:lvlText w:val=""/>
      <w:lvlJc w:val="left"/>
      <w:pPr>
        <w:ind w:left="420" w:hanging="420"/>
      </w:pPr>
      <w:rPr>
        <w:rFonts w:ascii="Wingdings" w:hAnsi="Wingdings" w:hint="default"/>
        <w:b/>
        <w:color w:val="FF000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B8C5292"/>
    <w:multiLevelType w:val="multilevel"/>
    <w:tmpl w:val="2B8C529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24B1644"/>
    <w:multiLevelType w:val="hybridMultilevel"/>
    <w:tmpl w:val="3F82E7DA"/>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F628CC"/>
    <w:multiLevelType w:val="multilevel"/>
    <w:tmpl w:val="37F628CC"/>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460624D4"/>
    <w:multiLevelType w:val="hybridMultilevel"/>
    <w:tmpl w:val="009EE7BC"/>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38546F5"/>
    <w:multiLevelType w:val="singleLevel"/>
    <w:tmpl w:val="538546F5"/>
    <w:lvl w:ilvl="0">
      <w:start w:val="1"/>
      <w:numFmt w:val="decimal"/>
      <w:suff w:val="space"/>
      <w:lvlText w:val="(%1)"/>
      <w:lvlJc w:val="left"/>
    </w:lvl>
  </w:abstractNum>
  <w:abstractNum w:abstractNumId="15" w15:restartNumberingAfterBreak="0">
    <w:nsid w:val="59C23DC1"/>
    <w:multiLevelType w:val="multilevel"/>
    <w:tmpl w:val="CCC42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CE7530"/>
    <w:multiLevelType w:val="hybridMultilevel"/>
    <w:tmpl w:val="FE6AEF5E"/>
    <w:lvl w:ilvl="0" w:tplc="04090005">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B4F120F"/>
    <w:multiLevelType w:val="multilevel"/>
    <w:tmpl w:val="EDA21278"/>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8" w15:restartNumberingAfterBreak="0">
    <w:nsid w:val="6F0C629E"/>
    <w:multiLevelType w:val="multilevel"/>
    <w:tmpl w:val="D542F846"/>
    <w:lvl w:ilvl="0">
      <w:start w:val="1"/>
      <w:numFmt w:val="decimal"/>
      <w:lvlText w:val="%1."/>
      <w:lvlJc w:val="left"/>
      <w:pPr>
        <w:ind w:left="360" w:hanging="360"/>
      </w:pPr>
      <w:rPr>
        <w:rFonts w:hint="default"/>
        <w:b/>
        <w:i/>
        <w:iCs/>
        <w:color w:val="0000FF"/>
      </w:rPr>
    </w:lvl>
    <w:lvl w:ilvl="1">
      <w:start w:val="1"/>
      <w:numFmt w:val="lowerLetter"/>
      <w:lvlText w:val="%2)"/>
      <w:lvlJc w:val="left"/>
      <w:pPr>
        <w:ind w:left="840" w:hanging="420"/>
      </w:pPr>
      <w:rPr>
        <w:b/>
        <w:i/>
        <w:iCs/>
        <w:color w:val="0000FF"/>
      </w:rPr>
    </w:lvl>
    <w:lvl w:ilvl="2">
      <w:start w:val="1"/>
      <w:numFmt w:val="lowerRoman"/>
      <w:lvlText w:val="%3."/>
      <w:lvlJc w:val="right"/>
      <w:pPr>
        <w:ind w:left="1260" w:hanging="420"/>
      </w:pPr>
    </w:lvl>
    <w:lvl w:ilvl="3">
      <w:start w:val="1"/>
      <w:numFmt w:val="decimal"/>
      <w:lvlText w:val="%4."/>
      <w:lvlJc w:val="left"/>
      <w:pPr>
        <w:ind w:left="1680" w:hanging="420"/>
      </w:pPr>
      <w:rPr>
        <w:i/>
        <w:iCs/>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b/>
        <w:i/>
        <w:iCs/>
        <w:color w:val="FF0000"/>
      </w:rPr>
    </w:lvl>
    <w:lvl w:ilvl="7">
      <w:start w:val="1"/>
      <w:numFmt w:val="lowerLetter"/>
      <w:lvlText w:val="%8)"/>
      <w:lvlJc w:val="left"/>
      <w:pPr>
        <w:ind w:left="3360" w:hanging="420"/>
      </w:pPr>
      <w:rPr>
        <w:b/>
        <w:i/>
        <w:iCs/>
        <w:color w:val="FF0000"/>
      </w:rPr>
    </w:lvl>
    <w:lvl w:ilvl="8">
      <w:start w:val="1"/>
      <w:numFmt w:val="lowerRoman"/>
      <w:lvlText w:val="%9."/>
      <w:lvlJc w:val="right"/>
      <w:pPr>
        <w:ind w:left="3780" w:hanging="420"/>
      </w:pPr>
    </w:lvl>
  </w:abstractNum>
  <w:abstractNum w:abstractNumId="19" w15:restartNumberingAfterBreak="0">
    <w:nsid w:val="6FD47544"/>
    <w:multiLevelType w:val="hybridMultilevel"/>
    <w:tmpl w:val="680E4866"/>
    <w:lvl w:ilvl="0" w:tplc="8F7C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592206"/>
    <w:multiLevelType w:val="hybridMultilevel"/>
    <w:tmpl w:val="1778CC1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4EF4E43"/>
    <w:multiLevelType w:val="multilevel"/>
    <w:tmpl w:val="379E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0C5E19"/>
    <w:multiLevelType w:val="hybridMultilevel"/>
    <w:tmpl w:val="4DAE6202"/>
    <w:lvl w:ilvl="0" w:tplc="EE00FD74">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10"/>
  </w:num>
  <w:num w:numId="3">
    <w:abstractNumId w:val="12"/>
  </w:num>
  <w:num w:numId="4">
    <w:abstractNumId w:val="14"/>
  </w:num>
  <w:num w:numId="5">
    <w:abstractNumId w:val="17"/>
  </w:num>
  <w:num w:numId="6">
    <w:abstractNumId w:val="9"/>
  </w:num>
  <w:num w:numId="7">
    <w:abstractNumId w:val="6"/>
  </w:num>
  <w:num w:numId="8">
    <w:abstractNumId w:val="22"/>
  </w:num>
  <w:num w:numId="9">
    <w:abstractNumId w:val="13"/>
  </w:num>
  <w:num w:numId="10">
    <w:abstractNumId w:val="7"/>
  </w:num>
  <w:num w:numId="11">
    <w:abstractNumId w:val="16"/>
  </w:num>
  <w:num w:numId="12">
    <w:abstractNumId w:val="15"/>
  </w:num>
  <w:num w:numId="13">
    <w:abstractNumId w:val="21"/>
  </w:num>
  <w:num w:numId="14">
    <w:abstractNumId w:val="1"/>
  </w:num>
  <w:num w:numId="15">
    <w:abstractNumId w:val="5"/>
  </w:num>
  <w:num w:numId="16">
    <w:abstractNumId w:val="3"/>
  </w:num>
  <w:num w:numId="17">
    <w:abstractNumId w:val="19"/>
  </w:num>
  <w:num w:numId="18">
    <w:abstractNumId w:val="11"/>
  </w:num>
  <w:num w:numId="19">
    <w:abstractNumId w:val="0"/>
  </w:num>
  <w:num w:numId="20">
    <w:abstractNumId w:val="8"/>
  </w:num>
  <w:num w:numId="21">
    <w:abstractNumId w:val="2"/>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E5C"/>
    <w:rsid w:val="00014F27"/>
    <w:rsid w:val="0002264C"/>
    <w:rsid w:val="0003519C"/>
    <w:rsid w:val="0003799E"/>
    <w:rsid w:val="00062ADA"/>
    <w:rsid w:val="000716BE"/>
    <w:rsid w:val="000807FF"/>
    <w:rsid w:val="00081574"/>
    <w:rsid w:val="000931AE"/>
    <w:rsid w:val="000A51A1"/>
    <w:rsid w:val="000A679B"/>
    <w:rsid w:val="000A6D9F"/>
    <w:rsid w:val="000C49FA"/>
    <w:rsid w:val="000C65E3"/>
    <w:rsid w:val="000C7210"/>
    <w:rsid w:val="000D1CA6"/>
    <w:rsid w:val="000F04A4"/>
    <w:rsid w:val="000F3B2B"/>
    <w:rsid w:val="001014E4"/>
    <w:rsid w:val="00104629"/>
    <w:rsid w:val="00117B8B"/>
    <w:rsid w:val="001263BB"/>
    <w:rsid w:val="0014119A"/>
    <w:rsid w:val="00144C96"/>
    <w:rsid w:val="001523D5"/>
    <w:rsid w:val="00154C8F"/>
    <w:rsid w:val="001561AA"/>
    <w:rsid w:val="00162DA3"/>
    <w:rsid w:val="00163B73"/>
    <w:rsid w:val="001657FC"/>
    <w:rsid w:val="00172A27"/>
    <w:rsid w:val="00183A69"/>
    <w:rsid w:val="00184262"/>
    <w:rsid w:val="00196B70"/>
    <w:rsid w:val="001C0268"/>
    <w:rsid w:val="001C758B"/>
    <w:rsid w:val="001D4E44"/>
    <w:rsid w:val="001D75AC"/>
    <w:rsid w:val="001E47D2"/>
    <w:rsid w:val="001E619F"/>
    <w:rsid w:val="001E7DE9"/>
    <w:rsid w:val="00203D79"/>
    <w:rsid w:val="0020692D"/>
    <w:rsid w:val="0021493A"/>
    <w:rsid w:val="00226381"/>
    <w:rsid w:val="00227298"/>
    <w:rsid w:val="00230644"/>
    <w:rsid w:val="002414D3"/>
    <w:rsid w:val="0024233B"/>
    <w:rsid w:val="00243473"/>
    <w:rsid w:val="00243966"/>
    <w:rsid w:val="00244193"/>
    <w:rsid w:val="00246308"/>
    <w:rsid w:val="0024730C"/>
    <w:rsid w:val="00254A59"/>
    <w:rsid w:val="00255D93"/>
    <w:rsid w:val="00255EC1"/>
    <w:rsid w:val="00273D95"/>
    <w:rsid w:val="0027629B"/>
    <w:rsid w:val="002A145A"/>
    <w:rsid w:val="002A4A7C"/>
    <w:rsid w:val="002B2CF2"/>
    <w:rsid w:val="002C150B"/>
    <w:rsid w:val="002C1EC4"/>
    <w:rsid w:val="002C6614"/>
    <w:rsid w:val="002D1ACA"/>
    <w:rsid w:val="002D47FF"/>
    <w:rsid w:val="002D5F87"/>
    <w:rsid w:val="002E7755"/>
    <w:rsid w:val="002F1A9E"/>
    <w:rsid w:val="002F57D4"/>
    <w:rsid w:val="002F674B"/>
    <w:rsid w:val="00302174"/>
    <w:rsid w:val="00303644"/>
    <w:rsid w:val="0031229A"/>
    <w:rsid w:val="00312917"/>
    <w:rsid w:val="00312BCE"/>
    <w:rsid w:val="003158E5"/>
    <w:rsid w:val="00316F26"/>
    <w:rsid w:val="0031736C"/>
    <w:rsid w:val="0032022A"/>
    <w:rsid w:val="0032099C"/>
    <w:rsid w:val="00341A78"/>
    <w:rsid w:val="00343DDF"/>
    <w:rsid w:val="003504D6"/>
    <w:rsid w:val="00350D0B"/>
    <w:rsid w:val="00362B60"/>
    <w:rsid w:val="00362C6B"/>
    <w:rsid w:val="003763F1"/>
    <w:rsid w:val="003771C8"/>
    <w:rsid w:val="00382685"/>
    <w:rsid w:val="0038380F"/>
    <w:rsid w:val="00394EE9"/>
    <w:rsid w:val="003A0F6C"/>
    <w:rsid w:val="003A183D"/>
    <w:rsid w:val="003A528C"/>
    <w:rsid w:val="003B3FFB"/>
    <w:rsid w:val="003C07C6"/>
    <w:rsid w:val="003C14C8"/>
    <w:rsid w:val="003C3150"/>
    <w:rsid w:val="003C43AC"/>
    <w:rsid w:val="003C56D7"/>
    <w:rsid w:val="003D2098"/>
    <w:rsid w:val="003E4103"/>
    <w:rsid w:val="003E67F1"/>
    <w:rsid w:val="00400CB8"/>
    <w:rsid w:val="004065D7"/>
    <w:rsid w:val="004212C3"/>
    <w:rsid w:val="00423FC0"/>
    <w:rsid w:val="004419C5"/>
    <w:rsid w:val="00441CF8"/>
    <w:rsid w:val="00446C04"/>
    <w:rsid w:val="004547C2"/>
    <w:rsid w:val="00470265"/>
    <w:rsid w:val="0047311F"/>
    <w:rsid w:val="00473266"/>
    <w:rsid w:val="004805F0"/>
    <w:rsid w:val="004839CA"/>
    <w:rsid w:val="00491958"/>
    <w:rsid w:val="004A7CC6"/>
    <w:rsid w:val="004B1474"/>
    <w:rsid w:val="004E6720"/>
    <w:rsid w:val="004F029F"/>
    <w:rsid w:val="004F2964"/>
    <w:rsid w:val="004F7415"/>
    <w:rsid w:val="00500700"/>
    <w:rsid w:val="00516EEE"/>
    <w:rsid w:val="005235D2"/>
    <w:rsid w:val="005319A0"/>
    <w:rsid w:val="00534087"/>
    <w:rsid w:val="005343D1"/>
    <w:rsid w:val="0053526C"/>
    <w:rsid w:val="005413A6"/>
    <w:rsid w:val="00541B49"/>
    <w:rsid w:val="005559F4"/>
    <w:rsid w:val="00557595"/>
    <w:rsid w:val="00565D46"/>
    <w:rsid w:val="00571C95"/>
    <w:rsid w:val="00571D60"/>
    <w:rsid w:val="00573472"/>
    <w:rsid w:val="00574132"/>
    <w:rsid w:val="005765F5"/>
    <w:rsid w:val="0058057D"/>
    <w:rsid w:val="00580617"/>
    <w:rsid w:val="005812E9"/>
    <w:rsid w:val="00582BF6"/>
    <w:rsid w:val="0058784D"/>
    <w:rsid w:val="005A22BE"/>
    <w:rsid w:val="005B435F"/>
    <w:rsid w:val="005B4D36"/>
    <w:rsid w:val="005C51D9"/>
    <w:rsid w:val="005F55E9"/>
    <w:rsid w:val="00610050"/>
    <w:rsid w:val="0061235E"/>
    <w:rsid w:val="006143D5"/>
    <w:rsid w:val="00617A1E"/>
    <w:rsid w:val="00624E3B"/>
    <w:rsid w:val="0063408B"/>
    <w:rsid w:val="00640881"/>
    <w:rsid w:val="00640F4C"/>
    <w:rsid w:val="00650F86"/>
    <w:rsid w:val="00655314"/>
    <w:rsid w:val="00656DFB"/>
    <w:rsid w:val="006730FD"/>
    <w:rsid w:val="0067514D"/>
    <w:rsid w:val="00680B6E"/>
    <w:rsid w:val="006A7CE0"/>
    <w:rsid w:val="006B4FE2"/>
    <w:rsid w:val="006B6B87"/>
    <w:rsid w:val="006D1DF2"/>
    <w:rsid w:val="006D4050"/>
    <w:rsid w:val="006D704D"/>
    <w:rsid w:val="006E05DD"/>
    <w:rsid w:val="006E08C5"/>
    <w:rsid w:val="006E394B"/>
    <w:rsid w:val="006E45CB"/>
    <w:rsid w:val="0070578D"/>
    <w:rsid w:val="00706B04"/>
    <w:rsid w:val="00710333"/>
    <w:rsid w:val="00711685"/>
    <w:rsid w:val="007202DE"/>
    <w:rsid w:val="00726294"/>
    <w:rsid w:val="0073299A"/>
    <w:rsid w:val="00736D70"/>
    <w:rsid w:val="00744131"/>
    <w:rsid w:val="0074675A"/>
    <w:rsid w:val="00752BD0"/>
    <w:rsid w:val="007618F1"/>
    <w:rsid w:val="00763635"/>
    <w:rsid w:val="00777BB8"/>
    <w:rsid w:val="00781A0D"/>
    <w:rsid w:val="007834B3"/>
    <w:rsid w:val="0078355E"/>
    <w:rsid w:val="007936DD"/>
    <w:rsid w:val="007947AE"/>
    <w:rsid w:val="007A1B37"/>
    <w:rsid w:val="007A6822"/>
    <w:rsid w:val="007B3308"/>
    <w:rsid w:val="007C51F9"/>
    <w:rsid w:val="007C6B1C"/>
    <w:rsid w:val="007D7C72"/>
    <w:rsid w:val="007E06C7"/>
    <w:rsid w:val="007E56FA"/>
    <w:rsid w:val="007E613B"/>
    <w:rsid w:val="00803A5F"/>
    <w:rsid w:val="00823A47"/>
    <w:rsid w:val="008442AA"/>
    <w:rsid w:val="00847897"/>
    <w:rsid w:val="00850311"/>
    <w:rsid w:val="00851034"/>
    <w:rsid w:val="00864070"/>
    <w:rsid w:val="0088616C"/>
    <w:rsid w:val="00891E97"/>
    <w:rsid w:val="00895297"/>
    <w:rsid w:val="008A622B"/>
    <w:rsid w:val="008B1B28"/>
    <w:rsid w:val="008B4336"/>
    <w:rsid w:val="008B4446"/>
    <w:rsid w:val="008B5876"/>
    <w:rsid w:val="008C7DA6"/>
    <w:rsid w:val="008D2B29"/>
    <w:rsid w:val="008D2D07"/>
    <w:rsid w:val="008D5835"/>
    <w:rsid w:val="008F4A4D"/>
    <w:rsid w:val="008F5703"/>
    <w:rsid w:val="00915E3C"/>
    <w:rsid w:val="00920B8B"/>
    <w:rsid w:val="00921A35"/>
    <w:rsid w:val="00921DC0"/>
    <w:rsid w:val="00924682"/>
    <w:rsid w:val="0092517B"/>
    <w:rsid w:val="00932930"/>
    <w:rsid w:val="00940A9F"/>
    <w:rsid w:val="00941F4A"/>
    <w:rsid w:val="00944A42"/>
    <w:rsid w:val="00944D70"/>
    <w:rsid w:val="00953E7D"/>
    <w:rsid w:val="00955696"/>
    <w:rsid w:val="00961BA8"/>
    <w:rsid w:val="00970428"/>
    <w:rsid w:val="00974DAE"/>
    <w:rsid w:val="00976875"/>
    <w:rsid w:val="00980256"/>
    <w:rsid w:val="00991FAC"/>
    <w:rsid w:val="0099592D"/>
    <w:rsid w:val="00997633"/>
    <w:rsid w:val="00997C44"/>
    <w:rsid w:val="009A125F"/>
    <w:rsid w:val="009A1E65"/>
    <w:rsid w:val="009A7764"/>
    <w:rsid w:val="009C02AF"/>
    <w:rsid w:val="009C0E91"/>
    <w:rsid w:val="009C27C2"/>
    <w:rsid w:val="009E0A40"/>
    <w:rsid w:val="009E7BC0"/>
    <w:rsid w:val="009F3EEB"/>
    <w:rsid w:val="00A03700"/>
    <w:rsid w:val="00A25D35"/>
    <w:rsid w:val="00A370A2"/>
    <w:rsid w:val="00A37894"/>
    <w:rsid w:val="00A37FA0"/>
    <w:rsid w:val="00A559AC"/>
    <w:rsid w:val="00A803E1"/>
    <w:rsid w:val="00A838D7"/>
    <w:rsid w:val="00A855C9"/>
    <w:rsid w:val="00A921D5"/>
    <w:rsid w:val="00A97960"/>
    <w:rsid w:val="00AA1E15"/>
    <w:rsid w:val="00AA671B"/>
    <w:rsid w:val="00AB2C01"/>
    <w:rsid w:val="00AB4B56"/>
    <w:rsid w:val="00AB67A5"/>
    <w:rsid w:val="00AC17F2"/>
    <w:rsid w:val="00AC3E89"/>
    <w:rsid w:val="00AD12C4"/>
    <w:rsid w:val="00AE5B7C"/>
    <w:rsid w:val="00AF50B6"/>
    <w:rsid w:val="00B033DC"/>
    <w:rsid w:val="00B06B63"/>
    <w:rsid w:val="00B136D0"/>
    <w:rsid w:val="00B1612F"/>
    <w:rsid w:val="00B210C3"/>
    <w:rsid w:val="00B22631"/>
    <w:rsid w:val="00B22954"/>
    <w:rsid w:val="00B261FE"/>
    <w:rsid w:val="00B26FEF"/>
    <w:rsid w:val="00B30B60"/>
    <w:rsid w:val="00B47492"/>
    <w:rsid w:val="00B52547"/>
    <w:rsid w:val="00B52BCD"/>
    <w:rsid w:val="00B6438A"/>
    <w:rsid w:val="00B64792"/>
    <w:rsid w:val="00B668F8"/>
    <w:rsid w:val="00B70E5A"/>
    <w:rsid w:val="00BB0504"/>
    <w:rsid w:val="00BB2DAC"/>
    <w:rsid w:val="00BB5AA8"/>
    <w:rsid w:val="00BB63C7"/>
    <w:rsid w:val="00BC2161"/>
    <w:rsid w:val="00BC31F3"/>
    <w:rsid w:val="00BC546B"/>
    <w:rsid w:val="00BD4C02"/>
    <w:rsid w:val="00BE262A"/>
    <w:rsid w:val="00BE6CB1"/>
    <w:rsid w:val="00BE78B2"/>
    <w:rsid w:val="00C06CB2"/>
    <w:rsid w:val="00C14C0D"/>
    <w:rsid w:val="00C27260"/>
    <w:rsid w:val="00C31CB8"/>
    <w:rsid w:val="00C41EB5"/>
    <w:rsid w:val="00C4697A"/>
    <w:rsid w:val="00C50649"/>
    <w:rsid w:val="00C55DF1"/>
    <w:rsid w:val="00C64C5C"/>
    <w:rsid w:val="00C6691C"/>
    <w:rsid w:val="00CA58BA"/>
    <w:rsid w:val="00CB6C89"/>
    <w:rsid w:val="00CC213E"/>
    <w:rsid w:val="00CC349E"/>
    <w:rsid w:val="00CC4670"/>
    <w:rsid w:val="00CD6ECA"/>
    <w:rsid w:val="00D106AC"/>
    <w:rsid w:val="00D14932"/>
    <w:rsid w:val="00D20206"/>
    <w:rsid w:val="00D25195"/>
    <w:rsid w:val="00D27A2C"/>
    <w:rsid w:val="00D321BA"/>
    <w:rsid w:val="00D470CF"/>
    <w:rsid w:val="00D607E4"/>
    <w:rsid w:val="00D612B3"/>
    <w:rsid w:val="00D6472A"/>
    <w:rsid w:val="00D64C0A"/>
    <w:rsid w:val="00D76D85"/>
    <w:rsid w:val="00D835D1"/>
    <w:rsid w:val="00D86B10"/>
    <w:rsid w:val="00D874A5"/>
    <w:rsid w:val="00DB6CC7"/>
    <w:rsid w:val="00DC3222"/>
    <w:rsid w:val="00DD01D9"/>
    <w:rsid w:val="00DD4DD2"/>
    <w:rsid w:val="00DD7BCA"/>
    <w:rsid w:val="00DE12EE"/>
    <w:rsid w:val="00DE4A7A"/>
    <w:rsid w:val="00DF3AA4"/>
    <w:rsid w:val="00DF68BE"/>
    <w:rsid w:val="00E110BB"/>
    <w:rsid w:val="00E1402B"/>
    <w:rsid w:val="00E145D2"/>
    <w:rsid w:val="00E1752B"/>
    <w:rsid w:val="00E31512"/>
    <w:rsid w:val="00E36E83"/>
    <w:rsid w:val="00E4447C"/>
    <w:rsid w:val="00E44ABA"/>
    <w:rsid w:val="00E51EA4"/>
    <w:rsid w:val="00E5436D"/>
    <w:rsid w:val="00E67080"/>
    <w:rsid w:val="00E73B43"/>
    <w:rsid w:val="00E879AF"/>
    <w:rsid w:val="00EA2A18"/>
    <w:rsid w:val="00EA2E58"/>
    <w:rsid w:val="00EB27FF"/>
    <w:rsid w:val="00EE0595"/>
    <w:rsid w:val="00EE5503"/>
    <w:rsid w:val="00EF1A6C"/>
    <w:rsid w:val="00EF2A55"/>
    <w:rsid w:val="00F16F7A"/>
    <w:rsid w:val="00F2412C"/>
    <w:rsid w:val="00F25D6B"/>
    <w:rsid w:val="00F26A90"/>
    <w:rsid w:val="00F34CCB"/>
    <w:rsid w:val="00F37C6E"/>
    <w:rsid w:val="00F47FA0"/>
    <w:rsid w:val="00F565D2"/>
    <w:rsid w:val="00F657F1"/>
    <w:rsid w:val="00F67055"/>
    <w:rsid w:val="00F67954"/>
    <w:rsid w:val="00F96D55"/>
    <w:rsid w:val="00F9710D"/>
    <w:rsid w:val="00FA2667"/>
    <w:rsid w:val="00FA5E56"/>
    <w:rsid w:val="00FB29C8"/>
    <w:rsid w:val="00FC0A84"/>
    <w:rsid w:val="00FD29C9"/>
    <w:rsid w:val="00FD2A56"/>
    <w:rsid w:val="00FD4651"/>
    <w:rsid w:val="00FE1B0B"/>
    <w:rsid w:val="00FE2A86"/>
    <w:rsid w:val="00FF11C7"/>
    <w:rsid w:val="00FF32E1"/>
    <w:rsid w:val="11256F59"/>
    <w:rsid w:val="2AF1430F"/>
    <w:rsid w:val="339D389C"/>
    <w:rsid w:val="413A61F8"/>
    <w:rsid w:val="48597F7F"/>
    <w:rsid w:val="4B9F7B75"/>
    <w:rsid w:val="597C2690"/>
    <w:rsid w:val="60614EE1"/>
    <w:rsid w:val="66484F3B"/>
    <w:rsid w:val="6EA6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D170029"/>
  <w15:chartTrackingRefBased/>
  <w15:docId w15:val="{5CAF99E9-EE57-4FC6-A959-974083DE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D55"/>
    <w:pPr>
      <w:widowControl w:val="0"/>
      <w:adjustRightInd w:val="0"/>
      <w:snapToGrid w:val="0"/>
      <w:spacing w:line="288" w:lineRule="auto"/>
      <w:jc w:val="both"/>
    </w:pPr>
    <w:rPr>
      <w:rFonts w:ascii="Times New Roman" w:hAnsi="Times New Roman"/>
      <w:kern w:val="2"/>
      <w:sz w:val="28"/>
      <w:szCs w:val="22"/>
    </w:rPr>
  </w:style>
  <w:style w:type="paragraph" w:styleId="1">
    <w:name w:val="heading 1"/>
    <w:basedOn w:val="a"/>
    <w:next w:val="a"/>
    <w:link w:val="10"/>
    <w:uiPriority w:val="9"/>
    <w:qFormat/>
    <w:rsid w:val="008F4A4D"/>
    <w:pPr>
      <w:keepNext/>
      <w:keepLines/>
      <w:numPr>
        <w:numId w:val="5"/>
      </w:numPr>
      <w:spacing w:beforeLines="50" w:before="50" w:afterLines="50" w:after="50" w:line="240" w:lineRule="auto"/>
      <w:outlineLvl w:val="0"/>
    </w:pPr>
    <w:rPr>
      <w:b/>
      <w:bCs/>
      <w:kern w:val="44"/>
      <w:sz w:val="36"/>
      <w:szCs w:val="44"/>
    </w:rPr>
  </w:style>
  <w:style w:type="paragraph" w:styleId="2">
    <w:name w:val="heading 2"/>
    <w:basedOn w:val="a"/>
    <w:next w:val="a"/>
    <w:link w:val="20"/>
    <w:uiPriority w:val="9"/>
    <w:unhideWhenUsed/>
    <w:qFormat/>
    <w:rsid w:val="0031736C"/>
    <w:pPr>
      <w:keepNext/>
      <w:keepLines/>
      <w:numPr>
        <w:ilvl w:val="1"/>
        <w:numId w:val="5"/>
      </w:numPr>
      <w:spacing w:beforeLines="30" w:before="30" w:afterLines="30" w:after="30"/>
      <w:outlineLvl w:val="1"/>
    </w:pPr>
    <w:rPr>
      <w:rFonts w:eastAsia="Times New Roman"/>
      <w:b/>
      <w:bCs/>
      <w:sz w:val="30"/>
      <w:szCs w:val="32"/>
    </w:rPr>
  </w:style>
  <w:style w:type="paragraph" w:styleId="3">
    <w:name w:val="heading 3"/>
    <w:basedOn w:val="a"/>
    <w:next w:val="a"/>
    <w:link w:val="30"/>
    <w:uiPriority w:val="9"/>
    <w:unhideWhenUsed/>
    <w:qFormat/>
    <w:rsid w:val="00D64C0A"/>
    <w:pPr>
      <w:keepNext/>
      <w:keepLines/>
      <w:numPr>
        <w:ilvl w:val="2"/>
        <w:numId w:val="5"/>
      </w:numPr>
      <w:spacing w:beforeLines="30" w:before="30" w:afterLines="30" w:after="30" w:line="240" w:lineRule="auto"/>
      <w:ind w:left="0" w:firstLine="0"/>
      <w:outlineLvl w:val="2"/>
    </w:pPr>
    <w:rPr>
      <w:b/>
      <w:bCs/>
      <w:sz w:val="30"/>
      <w:szCs w:val="32"/>
    </w:rPr>
  </w:style>
  <w:style w:type="paragraph" w:styleId="4">
    <w:name w:val="heading 4"/>
    <w:basedOn w:val="a"/>
    <w:next w:val="a"/>
    <w:link w:val="40"/>
    <w:uiPriority w:val="9"/>
    <w:semiHidden/>
    <w:unhideWhenUsed/>
    <w:qFormat/>
    <w:rsid w:val="00A37894"/>
    <w:pPr>
      <w:keepNext/>
      <w:keepLines/>
      <w:numPr>
        <w:ilvl w:val="3"/>
        <w:numId w:val="5"/>
      </w:numPr>
      <w:spacing w:before="280" w:after="290" w:line="376" w:lineRule="auto"/>
      <w:outlineLvl w:val="3"/>
    </w:pPr>
    <w:rPr>
      <w:rFonts w:ascii="等线 Light" w:eastAsia="等线 Light" w:hAnsi="等线 Light"/>
      <w:b/>
      <w:bCs/>
      <w:szCs w:val="28"/>
    </w:rPr>
  </w:style>
  <w:style w:type="paragraph" w:styleId="5">
    <w:name w:val="heading 5"/>
    <w:basedOn w:val="a"/>
    <w:next w:val="a"/>
    <w:link w:val="50"/>
    <w:uiPriority w:val="9"/>
    <w:semiHidden/>
    <w:unhideWhenUsed/>
    <w:qFormat/>
    <w:rsid w:val="00A37894"/>
    <w:pPr>
      <w:keepNext/>
      <w:keepLines/>
      <w:numPr>
        <w:ilvl w:val="4"/>
        <w:numId w:val="5"/>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A37894"/>
    <w:pPr>
      <w:keepNext/>
      <w:keepLines/>
      <w:numPr>
        <w:ilvl w:val="5"/>
        <w:numId w:val="5"/>
      </w:numPr>
      <w:spacing w:before="240" w:after="64" w:line="320" w:lineRule="auto"/>
      <w:outlineLvl w:val="5"/>
    </w:pPr>
    <w:rPr>
      <w:rFonts w:ascii="等线 Light" w:eastAsia="等线 Light" w:hAnsi="等线 Light"/>
      <w:b/>
      <w:bCs/>
      <w:sz w:val="24"/>
      <w:szCs w:val="24"/>
    </w:rPr>
  </w:style>
  <w:style w:type="paragraph" w:styleId="7">
    <w:name w:val="heading 7"/>
    <w:basedOn w:val="a"/>
    <w:next w:val="a"/>
    <w:link w:val="70"/>
    <w:uiPriority w:val="9"/>
    <w:semiHidden/>
    <w:unhideWhenUsed/>
    <w:qFormat/>
    <w:rsid w:val="00A37894"/>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37894"/>
    <w:pPr>
      <w:keepNext/>
      <w:keepLines/>
      <w:numPr>
        <w:ilvl w:val="7"/>
        <w:numId w:val="5"/>
      </w:numPr>
      <w:spacing w:before="240" w:after="64" w:line="320" w:lineRule="auto"/>
      <w:outlineLvl w:val="7"/>
    </w:pPr>
    <w:rPr>
      <w:rFonts w:ascii="等线 Light" w:eastAsia="等线 Light" w:hAnsi="等线 Light"/>
      <w:sz w:val="24"/>
      <w:szCs w:val="24"/>
    </w:rPr>
  </w:style>
  <w:style w:type="paragraph" w:styleId="9">
    <w:name w:val="heading 9"/>
    <w:basedOn w:val="a"/>
    <w:next w:val="a"/>
    <w:link w:val="90"/>
    <w:uiPriority w:val="9"/>
    <w:semiHidden/>
    <w:unhideWhenUsed/>
    <w:qFormat/>
    <w:rsid w:val="00A37894"/>
    <w:pPr>
      <w:keepNext/>
      <w:keepLines/>
      <w:numPr>
        <w:ilvl w:val="8"/>
        <w:numId w:val="5"/>
      </w:numPr>
      <w:spacing w:before="240" w:after="64" w:line="320" w:lineRule="auto"/>
      <w:outlineLvl w:val="8"/>
    </w:pPr>
    <w:rPr>
      <w:rFonts w:ascii="等线 Light" w:eastAsia="等线 Light" w:hAnsi="等线 Light"/>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keyword2">
    <w:name w:val="keyword2"/>
    <w:rPr>
      <w:b/>
      <w:bCs/>
      <w:color w:val="006699"/>
    </w:rPr>
  </w:style>
  <w:style w:type="character" w:customStyle="1" w:styleId="HTML">
    <w:name w:val="HTML 预设格式 字符"/>
    <w:link w:val="HTML0"/>
    <w:uiPriority w:val="99"/>
    <w:semiHidden/>
    <w:rPr>
      <w:rFonts w:ascii="Courier New" w:hAnsi="Courier New" w:cs="Courier New"/>
      <w:sz w:val="18"/>
      <w:szCs w:val="18"/>
      <w:shd w:val="clear" w:color="auto" w:fill="E6E6E6"/>
    </w:rPr>
  </w:style>
  <w:style w:type="character" w:customStyle="1" w:styleId="string2">
    <w:name w:val="string2"/>
    <w:rPr>
      <w:color w:val="0000FF"/>
    </w:rPr>
  </w:style>
  <w:style w:type="character" w:customStyle="1" w:styleId="number3">
    <w:name w:val="number3"/>
    <w:rPr>
      <w:color w:val="C00000"/>
    </w:rPr>
  </w:style>
  <w:style w:type="character" w:customStyle="1" w:styleId="a6">
    <w:name w:val="页脚 字符"/>
    <w:link w:val="a7"/>
    <w:uiPriority w:val="99"/>
    <w:semiHidden/>
    <w:rPr>
      <w:sz w:val="18"/>
      <w:szCs w:val="18"/>
    </w:rPr>
  </w:style>
  <w:style w:type="paragraph" w:styleId="HTML0">
    <w:name w:val="HTML Preformatted"/>
    <w:basedOn w:val="a"/>
    <w:link w:val="HTML"/>
    <w:uiPriority w:val="99"/>
    <w:unhideWhenUsed/>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paragraph" w:styleId="a5">
    <w:name w:val="header"/>
    <w:basedOn w:val="a"/>
    <w:link w:val="a4"/>
    <w:uiPriority w:val="99"/>
    <w:unhideWhenUsed/>
    <w:pPr>
      <w:pBdr>
        <w:bottom w:val="single" w:sz="6" w:space="1" w:color="auto"/>
      </w:pBdr>
      <w:tabs>
        <w:tab w:val="center" w:pos="4153"/>
        <w:tab w:val="right" w:pos="8306"/>
      </w:tabs>
      <w:jc w:val="center"/>
    </w:pPr>
    <w:rPr>
      <w:sz w:val="18"/>
      <w:szCs w:val="18"/>
    </w:rPr>
  </w:style>
  <w:style w:type="paragraph" w:styleId="a7">
    <w:name w:val="footer"/>
    <w:basedOn w:val="a"/>
    <w:link w:val="a6"/>
    <w:uiPriority w:val="99"/>
    <w:unhideWhenUsed/>
    <w:pPr>
      <w:tabs>
        <w:tab w:val="center" w:pos="4153"/>
        <w:tab w:val="right" w:pos="8306"/>
      </w:tabs>
      <w:jc w:val="left"/>
    </w:pPr>
    <w:rPr>
      <w:sz w:val="18"/>
      <w:szCs w:val="18"/>
    </w:rPr>
  </w:style>
  <w:style w:type="paragraph" w:customStyle="1" w:styleId="Style1">
    <w:name w:val="_Style 1"/>
    <w:basedOn w:val="a"/>
    <w:uiPriority w:val="34"/>
    <w:qFormat/>
    <w:pPr>
      <w:ind w:firstLineChars="200" w:firstLine="420"/>
    </w:pPr>
  </w:style>
  <w:style w:type="paragraph" w:styleId="a8">
    <w:name w:val="List Paragraph"/>
    <w:basedOn w:val="a"/>
    <w:uiPriority w:val="34"/>
    <w:qFormat/>
    <w:pPr>
      <w:ind w:firstLineChars="200" w:firstLine="420"/>
    </w:pPr>
  </w:style>
  <w:style w:type="paragraph" w:styleId="a9">
    <w:name w:val="Title"/>
    <w:basedOn w:val="a"/>
    <w:next w:val="a"/>
    <w:link w:val="aa"/>
    <w:uiPriority w:val="10"/>
    <w:qFormat/>
    <w:rsid w:val="008C7DA6"/>
    <w:pPr>
      <w:spacing w:before="240" w:after="60"/>
      <w:jc w:val="center"/>
      <w:outlineLvl w:val="0"/>
    </w:pPr>
    <w:rPr>
      <w:rFonts w:ascii="等线 Light" w:hAnsi="等线 Light"/>
      <w:b/>
      <w:bCs/>
      <w:sz w:val="44"/>
      <w:szCs w:val="32"/>
    </w:rPr>
  </w:style>
  <w:style w:type="character" w:customStyle="1" w:styleId="aa">
    <w:name w:val="标题 字符"/>
    <w:link w:val="a9"/>
    <w:uiPriority w:val="10"/>
    <w:rsid w:val="008C7DA6"/>
    <w:rPr>
      <w:rFonts w:ascii="等线 Light" w:hAnsi="等线 Light"/>
      <w:b/>
      <w:bCs/>
      <w:kern w:val="2"/>
      <w:sz w:val="44"/>
      <w:szCs w:val="32"/>
    </w:rPr>
  </w:style>
  <w:style w:type="character" w:styleId="ab">
    <w:name w:val="Unresolved Mention"/>
    <w:uiPriority w:val="99"/>
    <w:semiHidden/>
    <w:unhideWhenUsed/>
    <w:rsid w:val="0003519C"/>
    <w:rPr>
      <w:color w:val="605E5C"/>
      <w:shd w:val="clear" w:color="auto" w:fill="E1DFDD"/>
    </w:rPr>
  </w:style>
  <w:style w:type="character" w:customStyle="1" w:styleId="10">
    <w:name w:val="标题 1 字符"/>
    <w:link w:val="1"/>
    <w:uiPriority w:val="9"/>
    <w:rsid w:val="008F4A4D"/>
    <w:rPr>
      <w:b/>
      <w:bCs/>
      <w:kern w:val="44"/>
      <w:sz w:val="36"/>
      <w:szCs w:val="44"/>
    </w:rPr>
  </w:style>
  <w:style w:type="character" w:customStyle="1" w:styleId="20">
    <w:name w:val="标题 2 字符"/>
    <w:link w:val="2"/>
    <w:uiPriority w:val="9"/>
    <w:rsid w:val="0031736C"/>
    <w:rPr>
      <w:rFonts w:ascii="Times New Roman" w:eastAsia="Times New Roman" w:hAnsi="Times New Roman"/>
      <w:b/>
      <w:bCs/>
      <w:kern w:val="2"/>
      <w:sz w:val="30"/>
      <w:szCs w:val="32"/>
    </w:rPr>
  </w:style>
  <w:style w:type="character" w:customStyle="1" w:styleId="30">
    <w:name w:val="标题 3 字符"/>
    <w:link w:val="3"/>
    <w:uiPriority w:val="9"/>
    <w:rsid w:val="00D64C0A"/>
    <w:rPr>
      <w:rFonts w:ascii="Times New Roman" w:hAnsi="Times New Roman"/>
      <w:b/>
      <w:bCs/>
      <w:kern w:val="2"/>
      <w:sz w:val="30"/>
      <w:szCs w:val="32"/>
    </w:rPr>
  </w:style>
  <w:style w:type="character" w:customStyle="1" w:styleId="40">
    <w:name w:val="标题 4 字符"/>
    <w:link w:val="4"/>
    <w:uiPriority w:val="9"/>
    <w:semiHidden/>
    <w:rsid w:val="00A37894"/>
    <w:rPr>
      <w:rFonts w:ascii="等线 Light" w:eastAsia="等线 Light" w:hAnsi="等线 Light" w:cs="Times New Roman"/>
      <w:b/>
      <w:bCs/>
      <w:kern w:val="2"/>
      <w:sz w:val="28"/>
      <w:szCs w:val="28"/>
    </w:rPr>
  </w:style>
  <w:style w:type="character" w:customStyle="1" w:styleId="50">
    <w:name w:val="标题 5 字符"/>
    <w:link w:val="5"/>
    <w:uiPriority w:val="9"/>
    <w:semiHidden/>
    <w:rsid w:val="00A37894"/>
    <w:rPr>
      <w:b/>
      <w:bCs/>
      <w:kern w:val="2"/>
      <w:sz w:val="28"/>
      <w:szCs w:val="28"/>
    </w:rPr>
  </w:style>
  <w:style w:type="character" w:customStyle="1" w:styleId="60">
    <w:name w:val="标题 6 字符"/>
    <w:link w:val="6"/>
    <w:uiPriority w:val="9"/>
    <w:semiHidden/>
    <w:rsid w:val="00A37894"/>
    <w:rPr>
      <w:rFonts w:ascii="等线 Light" w:eastAsia="等线 Light" w:hAnsi="等线 Light" w:cs="Times New Roman"/>
      <w:b/>
      <w:bCs/>
      <w:kern w:val="2"/>
      <w:sz w:val="24"/>
      <w:szCs w:val="24"/>
    </w:rPr>
  </w:style>
  <w:style w:type="character" w:customStyle="1" w:styleId="70">
    <w:name w:val="标题 7 字符"/>
    <w:link w:val="7"/>
    <w:uiPriority w:val="9"/>
    <w:semiHidden/>
    <w:rsid w:val="00A37894"/>
    <w:rPr>
      <w:b/>
      <w:bCs/>
      <w:kern w:val="2"/>
      <w:sz w:val="24"/>
      <w:szCs w:val="24"/>
    </w:rPr>
  </w:style>
  <w:style w:type="character" w:customStyle="1" w:styleId="80">
    <w:name w:val="标题 8 字符"/>
    <w:link w:val="8"/>
    <w:uiPriority w:val="9"/>
    <w:semiHidden/>
    <w:rsid w:val="00A37894"/>
    <w:rPr>
      <w:rFonts w:ascii="等线 Light" w:eastAsia="等线 Light" w:hAnsi="等线 Light" w:cs="Times New Roman"/>
      <w:kern w:val="2"/>
      <w:sz w:val="24"/>
      <w:szCs w:val="24"/>
    </w:rPr>
  </w:style>
  <w:style w:type="character" w:customStyle="1" w:styleId="90">
    <w:name w:val="标题 9 字符"/>
    <w:link w:val="9"/>
    <w:uiPriority w:val="9"/>
    <w:semiHidden/>
    <w:rsid w:val="00A37894"/>
    <w:rPr>
      <w:rFonts w:ascii="等线 Light" w:eastAsia="等线 Light" w:hAnsi="等线 Light" w:cs="Times New Roman"/>
      <w:kern w:val="2"/>
      <w:sz w:val="21"/>
      <w:szCs w:val="21"/>
    </w:rPr>
  </w:style>
  <w:style w:type="table" w:styleId="ac">
    <w:name w:val="Table Grid"/>
    <w:basedOn w:val="a1"/>
    <w:uiPriority w:val="99"/>
    <w:unhideWhenUsed/>
    <w:rsid w:val="00441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Intense Emphasis"/>
    <w:uiPriority w:val="21"/>
    <w:qFormat/>
    <w:rsid w:val="008F4A4D"/>
    <w:rPr>
      <w:rFonts w:ascii="Calibri" w:hAnsi="Calibri"/>
      <w:b/>
      <w:i/>
      <w:iCs/>
      <w:color w:val="4472C4"/>
    </w:rPr>
  </w:style>
  <w:style w:type="paragraph" w:styleId="ae">
    <w:name w:val="caption"/>
    <w:basedOn w:val="a"/>
    <w:next w:val="a"/>
    <w:uiPriority w:val="35"/>
    <w:unhideWhenUsed/>
    <w:qFormat/>
    <w:rsid w:val="000A679B"/>
    <w:pPr>
      <w:spacing w:beforeLines="100" w:before="100" w:afterLines="30" w:after="30" w:line="240" w:lineRule="auto"/>
    </w:pPr>
    <w:rPr>
      <w:rFonts w:ascii="等线 Light" w:eastAsia="等线 Light" w:hAnsi="等线 Light"/>
      <w:b/>
      <w:sz w:val="24"/>
      <w:szCs w:val="20"/>
    </w:rPr>
  </w:style>
  <w:style w:type="character" w:styleId="af">
    <w:name w:val="FollowedHyperlink"/>
    <w:basedOn w:val="a0"/>
    <w:uiPriority w:val="99"/>
    <w:semiHidden/>
    <w:unhideWhenUsed/>
    <w:rsid w:val="00921A35"/>
    <w:rPr>
      <w:color w:val="954F72" w:themeColor="followedHyperlink"/>
      <w:u w:val="single"/>
    </w:rPr>
  </w:style>
  <w:style w:type="character" w:styleId="HTML1">
    <w:name w:val="HTML Code"/>
    <w:basedOn w:val="a0"/>
    <w:uiPriority w:val="99"/>
    <w:semiHidden/>
    <w:unhideWhenUsed/>
    <w:rsid w:val="003C3150"/>
    <w:rPr>
      <w:rFonts w:ascii="宋体" w:eastAsia="宋体" w:hAnsi="宋体" w:cs="宋体"/>
      <w:sz w:val="24"/>
      <w:szCs w:val="24"/>
    </w:rPr>
  </w:style>
  <w:style w:type="paragraph" w:customStyle="1" w:styleId="Code">
    <w:name w:val="Code"/>
    <w:basedOn w:val="a"/>
    <w:link w:val="Code0"/>
    <w:qFormat/>
    <w:rsid w:val="00302174"/>
    <w:rPr>
      <w:rFonts w:asciiTheme="minorHAnsi" w:eastAsiaTheme="minorEastAsia" w:hAnsiTheme="minorHAnsi"/>
    </w:rPr>
  </w:style>
  <w:style w:type="character" w:customStyle="1" w:styleId="Code0">
    <w:name w:val="Code 字符"/>
    <w:basedOn w:val="a0"/>
    <w:link w:val="Code"/>
    <w:rsid w:val="00302174"/>
    <w:rPr>
      <w:rFonts w:asciiTheme="minorHAnsi" w:eastAsiaTheme="minorEastAsia" w:hAnsiTheme="minorHAnsi"/>
      <w:kern w:val="2"/>
      <w:sz w:val="28"/>
      <w:szCs w:val="22"/>
    </w:rPr>
  </w:style>
  <w:style w:type="character" w:styleId="af0">
    <w:name w:val="Strong"/>
    <w:basedOn w:val="a0"/>
    <w:uiPriority w:val="22"/>
    <w:qFormat/>
    <w:rsid w:val="00163B73"/>
    <w:rPr>
      <w:b/>
      <w:bCs/>
    </w:rPr>
  </w:style>
  <w:style w:type="character" w:customStyle="1" w:styleId="katex-mathml">
    <w:name w:val="katex-mathml"/>
    <w:basedOn w:val="a0"/>
    <w:rsid w:val="00163B73"/>
  </w:style>
  <w:style w:type="character" w:customStyle="1" w:styleId="mord">
    <w:name w:val="mord"/>
    <w:basedOn w:val="a0"/>
    <w:rsid w:val="00163B73"/>
  </w:style>
  <w:style w:type="character" w:styleId="af1">
    <w:name w:val="Emphasis"/>
    <w:basedOn w:val="a0"/>
    <w:uiPriority w:val="20"/>
    <w:qFormat/>
    <w:rsid w:val="00163B73"/>
    <w:rPr>
      <w:i/>
      <w:iCs/>
    </w:rPr>
  </w:style>
  <w:style w:type="paragraph" w:styleId="af2">
    <w:name w:val="Normal (Web)"/>
    <w:basedOn w:val="a"/>
    <w:uiPriority w:val="99"/>
    <w:semiHidden/>
    <w:unhideWhenUsed/>
    <w:rsid w:val="00DD4DD2"/>
    <w:pPr>
      <w:widowControl/>
      <w:adjustRightInd/>
      <w:snapToGrid/>
      <w:spacing w:before="100" w:beforeAutospacing="1" w:after="100" w:afterAutospacing="1" w:line="240" w:lineRule="auto"/>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5293">
      <w:bodyDiv w:val="1"/>
      <w:marLeft w:val="0"/>
      <w:marRight w:val="0"/>
      <w:marTop w:val="0"/>
      <w:marBottom w:val="0"/>
      <w:divBdr>
        <w:top w:val="none" w:sz="0" w:space="0" w:color="auto"/>
        <w:left w:val="none" w:sz="0" w:space="0" w:color="auto"/>
        <w:bottom w:val="none" w:sz="0" w:space="0" w:color="auto"/>
        <w:right w:val="none" w:sz="0" w:space="0" w:color="auto"/>
      </w:divBdr>
    </w:div>
    <w:div w:id="211189388">
      <w:bodyDiv w:val="1"/>
      <w:marLeft w:val="0"/>
      <w:marRight w:val="0"/>
      <w:marTop w:val="0"/>
      <w:marBottom w:val="0"/>
      <w:divBdr>
        <w:top w:val="none" w:sz="0" w:space="0" w:color="auto"/>
        <w:left w:val="none" w:sz="0" w:space="0" w:color="auto"/>
        <w:bottom w:val="none" w:sz="0" w:space="0" w:color="auto"/>
        <w:right w:val="none" w:sz="0" w:space="0" w:color="auto"/>
      </w:divBdr>
    </w:div>
    <w:div w:id="234361172">
      <w:bodyDiv w:val="1"/>
      <w:marLeft w:val="0"/>
      <w:marRight w:val="0"/>
      <w:marTop w:val="0"/>
      <w:marBottom w:val="0"/>
      <w:divBdr>
        <w:top w:val="none" w:sz="0" w:space="0" w:color="auto"/>
        <w:left w:val="none" w:sz="0" w:space="0" w:color="auto"/>
        <w:bottom w:val="none" w:sz="0" w:space="0" w:color="auto"/>
        <w:right w:val="none" w:sz="0" w:space="0" w:color="auto"/>
      </w:divBdr>
    </w:div>
    <w:div w:id="234702832">
      <w:bodyDiv w:val="1"/>
      <w:marLeft w:val="0"/>
      <w:marRight w:val="0"/>
      <w:marTop w:val="0"/>
      <w:marBottom w:val="0"/>
      <w:divBdr>
        <w:top w:val="none" w:sz="0" w:space="0" w:color="auto"/>
        <w:left w:val="none" w:sz="0" w:space="0" w:color="auto"/>
        <w:bottom w:val="none" w:sz="0" w:space="0" w:color="auto"/>
        <w:right w:val="none" w:sz="0" w:space="0" w:color="auto"/>
      </w:divBdr>
    </w:div>
    <w:div w:id="264658808">
      <w:bodyDiv w:val="1"/>
      <w:marLeft w:val="0"/>
      <w:marRight w:val="0"/>
      <w:marTop w:val="0"/>
      <w:marBottom w:val="0"/>
      <w:divBdr>
        <w:top w:val="none" w:sz="0" w:space="0" w:color="auto"/>
        <w:left w:val="none" w:sz="0" w:space="0" w:color="auto"/>
        <w:bottom w:val="none" w:sz="0" w:space="0" w:color="auto"/>
        <w:right w:val="none" w:sz="0" w:space="0" w:color="auto"/>
      </w:divBdr>
    </w:div>
    <w:div w:id="380861797">
      <w:bodyDiv w:val="1"/>
      <w:marLeft w:val="0"/>
      <w:marRight w:val="0"/>
      <w:marTop w:val="0"/>
      <w:marBottom w:val="0"/>
      <w:divBdr>
        <w:top w:val="none" w:sz="0" w:space="0" w:color="auto"/>
        <w:left w:val="none" w:sz="0" w:space="0" w:color="auto"/>
        <w:bottom w:val="none" w:sz="0" w:space="0" w:color="auto"/>
        <w:right w:val="none" w:sz="0" w:space="0" w:color="auto"/>
      </w:divBdr>
    </w:div>
    <w:div w:id="440999528">
      <w:bodyDiv w:val="1"/>
      <w:marLeft w:val="0"/>
      <w:marRight w:val="0"/>
      <w:marTop w:val="0"/>
      <w:marBottom w:val="0"/>
      <w:divBdr>
        <w:top w:val="none" w:sz="0" w:space="0" w:color="auto"/>
        <w:left w:val="none" w:sz="0" w:space="0" w:color="auto"/>
        <w:bottom w:val="none" w:sz="0" w:space="0" w:color="auto"/>
        <w:right w:val="none" w:sz="0" w:space="0" w:color="auto"/>
      </w:divBdr>
    </w:div>
    <w:div w:id="563877717">
      <w:bodyDiv w:val="1"/>
      <w:marLeft w:val="0"/>
      <w:marRight w:val="0"/>
      <w:marTop w:val="0"/>
      <w:marBottom w:val="0"/>
      <w:divBdr>
        <w:top w:val="none" w:sz="0" w:space="0" w:color="auto"/>
        <w:left w:val="none" w:sz="0" w:space="0" w:color="auto"/>
        <w:bottom w:val="none" w:sz="0" w:space="0" w:color="auto"/>
        <w:right w:val="none" w:sz="0" w:space="0" w:color="auto"/>
      </w:divBdr>
      <w:divsChild>
        <w:div w:id="1836258390">
          <w:marLeft w:val="720"/>
          <w:marRight w:val="0"/>
          <w:marTop w:val="0"/>
          <w:marBottom w:val="0"/>
          <w:divBdr>
            <w:top w:val="none" w:sz="0" w:space="0" w:color="auto"/>
            <w:left w:val="none" w:sz="0" w:space="0" w:color="auto"/>
            <w:bottom w:val="none" w:sz="0" w:space="0" w:color="auto"/>
            <w:right w:val="none" w:sz="0" w:space="0" w:color="auto"/>
          </w:divBdr>
        </w:div>
        <w:div w:id="753823254">
          <w:marLeft w:val="720"/>
          <w:marRight w:val="0"/>
          <w:marTop w:val="0"/>
          <w:marBottom w:val="0"/>
          <w:divBdr>
            <w:top w:val="none" w:sz="0" w:space="0" w:color="auto"/>
            <w:left w:val="none" w:sz="0" w:space="0" w:color="auto"/>
            <w:bottom w:val="none" w:sz="0" w:space="0" w:color="auto"/>
            <w:right w:val="none" w:sz="0" w:space="0" w:color="auto"/>
          </w:divBdr>
        </w:div>
        <w:div w:id="677315782">
          <w:marLeft w:val="720"/>
          <w:marRight w:val="0"/>
          <w:marTop w:val="0"/>
          <w:marBottom w:val="0"/>
          <w:divBdr>
            <w:top w:val="none" w:sz="0" w:space="0" w:color="auto"/>
            <w:left w:val="none" w:sz="0" w:space="0" w:color="auto"/>
            <w:bottom w:val="none" w:sz="0" w:space="0" w:color="auto"/>
            <w:right w:val="none" w:sz="0" w:space="0" w:color="auto"/>
          </w:divBdr>
        </w:div>
      </w:divsChild>
    </w:div>
    <w:div w:id="600333231">
      <w:bodyDiv w:val="1"/>
      <w:marLeft w:val="0"/>
      <w:marRight w:val="0"/>
      <w:marTop w:val="0"/>
      <w:marBottom w:val="0"/>
      <w:divBdr>
        <w:top w:val="none" w:sz="0" w:space="0" w:color="auto"/>
        <w:left w:val="none" w:sz="0" w:space="0" w:color="auto"/>
        <w:bottom w:val="none" w:sz="0" w:space="0" w:color="auto"/>
        <w:right w:val="none" w:sz="0" w:space="0" w:color="auto"/>
      </w:divBdr>
    </w:div>
    <w:div w:id="626938297">
      <w:bodyDiv w:val="1"/>
      <w:marLeft w:val="0"/>
      <w:marRight w:val="0"/>
      <w:marTop w:val="0"/>
      <w:marBottom w:val="0"/>
      <w:divBdr>
        <w:top w:val="none" w:sz="0" w:space="0" w:color="auto"/>
        <w:left w:val="none" w:sz="0" w:space="0" w:color="auto"/>
        <w:bottom w:val="none" w:sz="0" w:space="0" w:color="auto"/>
        <w:right w:val="none" w:sz="0" w:space="0" w:color="auto"/>
      </w:divBdr>
      <w:divsChild>
        <w:div w:id="52899477">
          <w:marLeft w:val="0"/>
          <w:marRight w:val="0"/>
          <w:marTop w:val="0"/>
          <w:marBottom w:val="0"/>
          <w:divBdr>
            <w:top w:val="none" w:sz="0" w:space="0" w:color="auto"/>
            <w:left w:val="none" w:sz="0" w:space="0" w:color="auto"/>
            <w:bottom w:val="none" w:sz="0" w:space="0" w:color="auto"/>
            <w:right w:val="none" w:sz="0" w:space="0" w:color="auto"/>
          </w:divBdr>
          <w:divsChild>
            <w:div w:id="469054995">
              <w:marLeft w:val="0"/>
              <w:marRight w:val="0"/>
              <w:marTop w:val="0"/>
              <w:marBottom w:val="0"/>
              <w:divBdr>
                <w:top w:val="none" w:sz="0" w:space="0" w:color="auto"/>
                <w:left w:val="none" w:sz="0" w:space="0" w:color="auto"/>
                <w:bottom w:val="none" w:sz="0" w:space="0" w:color="auto"/>
                <w:right w:val="none" w:sz="0" w:space="0" w:color="auto"/>
              </w:divBdr>
            </w:div>
          </w:divsChild>
        </w:div>
        <w:div w:id="946430558">
          <w:marLeft w:val="0"/>
          <w:marRight w:val="0"/>
          <w:marTop w:val="0"/>
          <w:marBottom w:val="0"/>
          <w:divBdr>
            <w:top w:val="none" w:sz="0" w:space="0" w:color="auto"/>
            <w:left w:val="none" w:sz="0" w:space="0" w:color="auto"/>
            <w:bottom w:val="none" w:sz="0" w:space="0" w:color="auto"/>
            <w:right w:val="none" w:sz="0" w:space="0" w:color="auto"/>
          </w:divBdr>
          <w:divsChild>
            <w:div w:id="397290734">
              <w:marLeft w:val="0"/>
              <w:marRight w:val="0"/>
              <w:marTop w:val="0"/>
              <w:marBottom w:val="0"/>
              <w:divBdr>
                <w:top w:val="none" w:sz="0" w:space="0" w:color="auto"/>
                <w:left w:val="none" w:sz="0" w:space="0" w:color="auto"/>
                <w:bottom w:val="none" w:sz="0" w:space="0" w:color="auto"/>
                <w:right w:val="none" w:sz="0" w:space="0" w:color="auto"/>
              </w:divBdr>
            </w:div>
          </w:divsChild>
        </w:div>
        <w:div w:id="234364289">
          <w:marLeft w:val="0"/>
          <w:marRight w:val="0"/>
          <w:marTop w:val="0"/>
          <w:marBottom w:val="0"/>
          <w:divBdr>
            <w:top w:val="none" w:sz="0" w:space="0" w:color="auto"/>
            <w:left w:val="none" w:sz="0" w:space="0" w:color="auto"/>
            <w:bottom w:val="none" w:sz="0" w:space="0" w:color="auto"/>
            <w:right w:val="none" w:sz="0" w:space="0" w:color="auto"/>
          </w:divBdr>
          <w:divsChild>
            <w:div w:id="1961254041">
              <w:marLeft w:val="0"/>
              <w:marRight w:val="0"/>
              <w:marTop w:val="0"/>
              <w:marBottom w:val="0"/>
              <w:divBdr>
                <w:top w:val="none" w:sz="0" w:space="0" w:color="auto"/>
                <w:left w:val="none" w:sz="0" w:space="0" w:color="auto"/>
                <w:bottom w:val="none" w:sz="0" w:space="0" w:color="auto"/>
                <w:right w:val="none" w:sz="0" w:space="0" w:color="auto"/>
              </w:divBdr>
            </w:div>
          </w:divsChild>
        </w:div>
        <w:div w:id="1889878498">
          <w:marLeft w:val="0"/>
          <w:marRight w:val="0"/>
          <w:marTop w:val="0"/>
          <w:marBottom w:val="0"/>
          <w:divBdr>
            <w:top w:val="none" w:sz="0" w:space="0" w:color="auto"/>
            <w:left w:val="none" w:sz="0" w:space="0" w:color="auto"/>
            <w:bottom w:val="none" w:sz="0" w:space="0" w:color="auto"/>
            <w:right w:val="none" w:sz="0" w:space="0" w:color="auto"/>
          </w:divBdr>
          <w:divsChild>
            <w:div w:id="1186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0330">
      <w:bodyDiv w:val="1"/>
      <w:marLeft w:val="0"/>
      <w:marRight w:val="0"/>
      <w:marTop w:val="0"/>
      <w:marBottom w:val="0"/>
      <w:divBdr>
        <w:top w:val="none" w:sz="0" w:space="0" w:color="auto"/>
        <w:left w:val="none" w:sz="0" w:space="0" w:color="auto"/>
        <w:bottom w:val="none" w:sz="0" w:space="0" w:color="auto"/>
        <w:right w:val="none" w:sz="0" w:space="0" w:color="auto"/>
      </w:divBdr>
    </w:div>
    <w:div w:id="684599041">
      <w:bodyDiv w:val="1"/>
      <w:marLeft w:val="0"/>
      <w:marRight w:val="0"/>
      <w:marTop w:val="0"/>
      <w:marBottom w:val="0"/>
      <w:divBdr>
        <w:top w:val="none" w:sz="0" w:space="0" w:color="auto"/>
        <w:left w:val="none" w:sz="0" w:space="0" w:color="auto"/>
        <w:bottom w:val="none" w:sz="0" w:space="0" w:color="auto"/>
        <w:right w:val="none" w:sz="0" w:space="0" w:color="auto"/>
      </w:divBdr>
    </w:div>
    <w:div w:id="836264514">
      <w:bodyDiv w:val="1"/>
      <w:marLeft w:val="0"/>
      <w:marRight w:val="0"/>
      <w:marTop w:val="0"/>
      <w:marBottom w:val="0"/>
      <w:divBdr>
        <w:top w:val="none" w:sz="0" w:space="0" w:color="auto"/>
        <w:left w:val="none" w:sz="0" w:space="0" w:color="auto"/>
        <w:bottom w:val="none" w:sz="0" w:space="0" w:color="auto"/>
        <w:right w:val="none" w:sz="0" w:space="0" w:color="auto"/>
      </w:divBdr>
    </w:div>
    <w:div w:id="836310764">
      <w:bodyDiv w:val="1"/>
      <w:marLeft w:val="0"/>
      <w:marRight w:val="0"/>
      <w:marTop w:val="0"/>
      <w:marBottom w:val="0"/>
      <w:divBdr>
        <w:top w:val="none" w:sz="0" w:space="0" w:color="auto"/>
        <w:left w:val="none" w:sz="0" w:space="0" w:color="auto"/>
        <w:bottom w:val="none" w:sz="0" w:space="0" w:color="auto"/>
        <w:right w:val="none" w:sz="0" w:space="0" w:color="auto"/>
      </w:divBdr>
    </w:div>
    <w:div w:id="861674672">
      <w:bodyDiv w:val="1"/>
      <w:marLeft w:val="0"/>
      <w:marRight w:val="0"/>
      <w:marTop w:val="0"/>
      <w:marBottom w:val="0"/>
      <w:divBdr>
        <w:top w:val="none" w:sz="0" w:space="0" w:color="auto"/>
        <w:left w:val="none" w:sz="0" w:space="0" w:color="auto"/>
        <w:bottom w:val="none" w:sz="0" w:space="0" w:color="auto"/>
        <w:right w:val="none" w:sz="0" w:space="0" w:color="auto"/>
      </w:divBdr>
    </w:div>
    <w:div w:id="967860077">
      <w:bodyDiv w:val="1"/>
      <w:marLeft w:val="0"/>
      <w:marRight w:val="0"/>
      <w:marTop w:val="0"/>
      <w:marBottom w:val="0"/>
      <w:divBdr>
        <w:top w:val="none" w:sz="0" w:space="0" w:color="auto"/>
        <w:left w:val="none" w:sz="0" w:space="0" w:color="auto"/>
        <w:bottom w:val="none" w:sz="0" w:space="0" w:color="auto"/>
        <w:right w:val="none" w:sz="0" w:space="0" w:color="auto"/>
      </w:divBdr>
    </w:div>
    <w:div w:id="1009720982">
      <w:bodyDiv w:val="1"/>
      <w:marLeft w:val="0"/>
      <w:marRight w:val="0"/>
      <w:marTop w:val="0"/>
      <w:marBottom w:val="0"/>
      <w:divBdr>
        <w:top w:val="none" w:sz="0" w:space="0" w:color="auto"/>
        <w:left w:val="none" w:sz="0" w:space="0" w:color="auto"/>
        <w:bottom w:val="none" w:sz="0" w:space="0" w:color="auto"/>
        <w:right w:val="none" w:sz="0" w:space="0" w:color="auto"/>
      </w:divBdr>
    </w:div>
    <w:div w:id="1052770942">
      <w:bodyDiv w:val="1"/>
      <w:marLeft w:val="0"/>
      <w:marRight w:val="0"/>
      <w:marTop w:val="0"/>
      <w:marBottom w:val="0"/>
      <w:divBdr>
        <w:top w:val="none" w:sz="0" w:space="0" w:color="auto"/>
        <w:left w:val="none" w:sz="0" w:space="0" w:color="auto"/>
        <w:bottom w:val="none" w:sz="0" w:space="0" w:color="auto"/>
        <w:right w:val="none" w:sz="0" w:space="0" w:color="auto"/>
      </w:divBdr>
    </w:div>
    <w:div w:id="1118185227">
      <w:bodyDiv w:val="1"/>
      <w:marLeft w:val="0"/>
      <w:marRight w:val="0"/>
      <w:marTop w:val="0"/>
      <w:marBottom w:val="0"/>
      <w:divBdr>
        <w:top w:val="none" w:sz="0" w:space="0" w:color="auto"/>
        <w:left w:val="none" w:sz="0" w:space="0" w:color="auto"/>
        <w:bottom w:val="none" w:sz="0" w:space="0" w:color="auto"/>
        <w:right w:val="none" w:sz="0" w:space="0" w:color="auto"/>
      </w:divBdr>
    </w:div>
    <w:div w:id="1154876214">
      <w:bodyDiv w:val="1"/>
      <w:marLeft w:val="0"/>
      <w:marRight w:val="0"/>
      <w:marTop w:val="0"/>
      <w:marBottom w:val="0"/>
      <w:divBdr>
        <w:top w:val="none" w:sz="0" w:space="0" w:color="auto"/>
        <w:left w:val="none" w:sz="0" w:space="0" w:color="auto"/>
        <w:bottom w:val="none" w:sz="0" w:space="0" w:color="auto"/>
        <w:right w:val="none" w:sz="0" w:space="0" w:color="auto"/>
      </w:divBdr>
    </w:div>
    <w:div w:id="1176115150">
      <w:bodyDiv w:val="1"/>
      <w:marLeft w:val="0"/>
      <w:marRight w:val="0"/>
      <w:marTop w:val="0"/>
      <w:marBottom w:val="0"/>
      <w:divBdr>
        <w:top w:val="none" w:sz="0" w:space="0" w:color="auto"/>
        <w:left w:val="none" w:sz="0" w:space="0" w:color="auto"/>
        <w:bottom w:val="none" w:sz="0" w:space="0" w:color="auto"/>
        <w:right w:val="none" w:sz="0" w:space="0" w:color="auto"/>
      </w:divBdr>
    </w:div>
    <w:div w:id="1191721642">
      <w:bodyDiv w:val="1"/>
      <w:marLeft w:val="0"/>
      <w:marRight w:val="0"/>
      <w:marTop w:val="0"/>
      <w:marBottom w:val="0"/>
      <w:divBdr>
        <w:top w:val="none" w:sz="0" w:space="0" w:color="auto"/>
        <w:left w:val="none" w:sz="0" w:space="0" w:color="auto"/>
        <w:bottom w:val="none" w:sz="0" w:space="0" w:color="auto"/>
        <w:right w:val="none" w:sz="0" w:space="0" w:color="auto"/>
      </w:divBdr>
      <w:divsChild>
        <w:div w:id="1779718611">
          <w:marLeft w:val="720"/>
          <w:marRight w:val="0"/>
          <w:marTop w:val="0"/>
          <w:marBottom w:val="0"/>
          <w:divBdr>
            <w:top w:val="none" w:sz="0" w:space="0" w:color="auto"/>
            <w:left w:val="none" w:sz="0" w:space="0" w:color="auto"/>
            <w:bottom w:val="none" w:sz="0" w:space="0" w:color="auto"/>
            <w:right w:val="none" w:sz="0" w:space="0" w:color="auto"/>
          </w:divBdr>
        </w:div>
        <w:div w:id="2002392793">
          <w:marLeft w:val="720"/>
          <w:marRight w:val="0"/>
          <w:marTop w:val="0"/>
          <w:marBottom w:val="0"/>
          <w:divBdr>
            <w:top w:val="none" w:sz="0" w:space="0" w:color="auto"/>
            <w:left w:val="none" w:sz="0" w:space="0" w:color="auto"/>
            <w:bottom w:val="none" w:sz="0" w:space="0" w:color="auto"/>
            <w:right w:val="none" w:sz="0" w:space="0" w:color="auto"/>
          </w:divBdr>
        </w:div>
        <w:div w:id="339739423">
          <w:marLeft w:val="720"/>
          <w:marRight w:val="0"/>
          <w:marTop w:val="0"/>
          <w:marBottom w:val="0"/>
          <w:divBdr>
            <w:top w:val="none" w:sz="0" w:space="0" w:color="auto"/>
            <w:left w:val="none" w:sz="0" w:space="0" w:color="auto"/>
            <w:bottom w:val="none" w:sz="0" w:space="0" w:color="auto"/>
            <w:right w:val="none" w:sz="0" w:space="0" w:color="auto"/>
          </w:divBdr>
        </w:div>
      </w:divsChild>
    </w:div>
    <w:div w:id="1210410389">
      <w:bodyDiv w:val="1"/>
      <w:marLeft w:val="0"/>
      <w:marRight w:val="0"/>
      <w:marTop w:val="0"/>
      <w:marBottom w:val="0"/>
      <w:divBdr>
        <w:top w:val="none" w:sz="0" w:space="0" w:color="auto"/>
        <w:left w:val="none" w:sz="0" w:space="0" w:color="auto"/>
        <w:bottom w:val="none" w:sz="0" w:space="0" w:color="auto"/>
        <w:right w:val="none" w:sz="0" w:space="0" w:color="auto"/>
      </w:divBdr>
      <w:divsChild>
        <w:div w:id="2111050335">
          <w:marLeft w:val="1094"/>
          <w:marRight w:val="0"/>
          <w:marTop w:val="125"/>
          <w:marBottom w:val="0"/>
          <w:divBdr>
            <w:top w:val="none" w:sz="0" w:space="0" w:color="auto"/>
            <w:left w:val="none" w:sz="0" w:space="0" w:color="auto"/>
            <w:bottom w:val="none" w:sz="0" w:space="0" w:color="auto"/>
            <w:right w:val="none" w:sz="0" w:space="0" w:color="auto"/>
          </w:divBdr>
        </w:div>
        <w:div w:id="751510038">
          <w:marLeft w:val="1094"/>
          <w:marRight w:val="0"/>
          <w:marTop w:val="125"/>
          <w:marBottom w:val="0"/>
          <w:divBdr>
            <w:top w:val="none" w:sz="0" w:space="0" w:color="auto"/>
            <w:left w:val="none" w:sz="0" w:space="0" w:color="auto"/>
            <w:bottom w:val="none" w:sz="0" w:space="0" w:color="auto"/>
            <w:right w:val="none" w:sz="0" w:space="0" w:color="auto"/>
          </w:divBdr>
        </w:div>
        <w:div w:id="1602253881">
          <w:marLeft w:val="1094"/>
          <w:marRight w:val="0"/>
          <w:marTop w:val="125"/>
          <w:marBottom w:val="0"/>
          <w:divBdr>
            <w:top w:val="none" w:sz="0" w:space="0" w:color="auto"/>
            <w:left w:val="none" w:sz="0" w:space="0" w:color="auto"/>
            <w:bottom w:val="none" w:sz="0" w:space="0" w:color="auto"/>
            <w:right w:val="none" w:sz="0" w:space="0" w:color="auto"/>
          </w:divBdr>
        </w:div>
      </w:divsChild>
    </w:div>
    <w:div w:id="1288194085">
      <w:bodyDiv w:val="1"/>
      <w:marLeft w:val="0"/>
      <w:marRight w:val="0"/>
      <w:marTop w:val="0"/>
      <w:marBottom w:val="0"/>
      <w:divBdr>
        <w:top w:val="none" w:sz="0" w:space="0" w:color="auto"/>
        <w:left w:val="none" w:sz="0" w:space="0" w:color="auto"/>
        <w:bottom w:val="none" w:sz="0" w:space="0" w:color="auto"/>
        <w:right w:val="none" w:sz="0" w:space="0" w:color="auto"/>
      </w:divBdr>
    </w:div>
    <w:div w:id="1331330074">
      <w:bodyDiv w:val="1"/>
      <w:marLeft w:val="0"/>
      <w:marRight w:val="0"/>
      <w:marTop w:val="0"/>
      <w:marBottom w:val="0"/>
      <w:divBdr>
        <w:top w:val="none" w:sz="0" w:space="0" w:color="auto"/>
        <w:left w:val="none" w:sz="0" w:space="0" w:color="auto"/>
        <w:bottom w:val="none" w:sz="0" w:space="0" w:color="auto"/>
        <w:right w:val="none" w:sz="0" w:space="0" w:color="auto"/>
      </w:divBdr>
    </w:div>
    <w:div w:id="1346251498">
      <w:bodyDiv w:val="1"/>
      <w:marLeft w:val="0"/>
      <w:marRight w:val="0"/>
      <w:marTop w:val="0"/>
      <w:marBottom w:val="0"/>
      <w:divBdr>
        <w:top w:val="none" w:sz="0" w:space="0" w:color="auto"/>
        <w:left w:val="none" w:sz="0" w:space="0" w:color="auto"/>
        <w:bottom w:val="none" w:sz="0" w:space="0" w:color="auto"/>
        <w:right w:val="none" w:sz="0" w:space="0" w:color="auto"/>
      </w:divBdr>
    </w:div>
    <w:div w:id="1352419668">
      <w:bodyDiv w:val="1"/>
      <w:marLeft w:val="0"/>
      <w:marRight w:val="0"/>
      <w:marTop w:val="0"/>
      <w:marBottom w:val="0"/>
      <w:divBdr>
        <w:top w:val="none" w:sz="0" w:space="0" w:color="auto"/>
        <w:left w:val="none" w:sz="0" w:space="0" w:color="auto"/>
        <w:bottom w:val="none" w:sz="0" w:space="0" w:color="auto"/>
        <w:right w:val="none" w:sz="0" w:space="0" w:color="auto"/>
      </w:divBdr>
    </w:div>
    <w:div w:id="1393194380">
      <w:bodyDiv w:val="1"/>
      <w:marLeft w:val="0"/>
      <w:marRight w:val="0"/>
      <w:marTop w:val="0"/>
      <w:marBottom w:val="0"/>
      <w:divBdr>
        <w:top w:val="none" w:sz="0" w:space="0" w:color="auto"/>
        <w:left w:val="none" w:sz="0" w:space="0" w:color="auto"/>
        <w:bottom w:val="none" w:sz="0" w:space="0" w:color="auto"/>
        <w:right w:val="none" w:sz="0" w:space="0" w:color="auto"/>
      </w:divBdr>
    </w:div>
    <w:div w:id="1463579669">
      <w:bodyDiv w:val="1"/>
      <w:marLeft w:val="0"/>
      <w:marRight w:val="0"/>
      <w:marTop w:val="0"/>
      <w:marBottom w:val="0"/>
      <w:divBdr>
        <w:top w:val="none" w:sz="0" w:space="0" w:color="auto"/>
        <w:left w:val="none" w:sz="0" w:space="0" w:color="auto"/>
        <w:bottom w:val="none" w:sz="0" w:space="0" w:color="auto"/>
        <w:right w:val="none" w:sz="0" w:space="0" w:color="auto"/>
      </w:divBdr>
    </w:div>
    <w:div w:id="1477839368">
      <w:bodyDiv w:val="1"/>
      <w:marLeft w:val="0"/>
      <w:marRight w:val="0"/>
      <w:marTop w:val="0"/>
      <w:marBottom w:val="0"/>
      <w:divBdr>
        <w:top w:val="none" w:sz="0" w:space="0" w:color="auto"/>
        <w:left w:val="none" w:sz="0" w:space="0" w:color="auto"/>
        <w:bottom w:val="none" w:sz="0" w:space="0" w:color="auto"/>
        <w:right w:val="none" w:sz="0" w:space="0" w:color="auto"/>
      </w:divBdr>
    </w:div>
    <w:div w:id="1513302303">
      <w:bodyDiv w:val="1"/>
      <w:marLeft w:val="0"/>
      <w:marRight w:val="0"/>
      <w:marTop w:val="0"/>
      <w:marBottom w:val="0"/>
      <w:divBdr>
        <w:top w:val="none" w:sz="0" w:space="0" w:color="auto"/>
        <w:left w:val="none" w:sz="0" w:space="0" w:color="auto"/>
        <w:bottom w:val="none" w:sz="0" w:space="0" w:color="auto"/>
        <w:right w:val="none" w:sz="0" w:space="0" w:color="auto"/>
      </w:divBdr>
    </w:div>
    <w:div w:id="1519348838">
      <w:bodyDiv w:val="1"/>
      <w:marLeft w:val="0"/>
      <w:marRight w:val="0"/>
      <w:marTop w:val="0"/>
      <w:marBottom w:val="0"/>
      <w:divBdr>
        <w:top w:val="none" w:sz="0" w:space="0" w:color="auto"/>
        <w:left w:val="none" w:sz="0" w:space="0" w:color="auto"/>
        <w:bottom w:val="none" w:sz="0" w:space="0" w:color="auto"/>
        <w:right w:val="none" w:sz="0" w:space="0" w:color="auto"/>
      </w:divBdr>
    </w:div>
    <w:div w:id="1573006467">
      <w:bodyDiv w:val="1"/>
      <w:marLeft w:val="0"/>
      <w:marRight w:val="0"/>
      <w:marTop w:val="0"/>
      <w:marBottom w:val="0"/>
      <w:divBdr>
        <w:top w:val="none" w:sz="0" w:space="0" w:color="auto"/>
        <w:left w:val="none" w:sz="0" w:space="0" w:color="auto"/>
        <w:bottom w:val="none" w:sz="0" w:space="0" w:color="auto"/>
        <w:right w:val="none" w:sz="0" w:space="0" w:color="auto"/>
      </w:divBdr>
    </w:div>
    <w:div w:id="1860119608">
      <w:bodyDiv w:val="1"/>
      <w:marLeft w:val="0"/>
      <w:marRight w:val="0"/>
      <w:marTop w:val="0"/>
      <w:marBottom w:val="0"/>
      <w:divBdr>
        <w:top w:val="none" w:sz="0" w:space="0" w:color="auto"/>
        <w:left w:val="none" w:sz="0" w:space="0" w:color="auto"/>
        <w:bottom w:val="none" w:sz="0" w:space="0" w:color="auto"/>
        <w:right w:val="none" w:sz="0" w:space="0" w:color="auto"/>
      </w:divBdr>
    </w:div>
    <w:div w:id="1908878856">
      <w:bodyDiv w:val="1"/>
      <w:marLeft w:val="0"/>
      <w:marRight w:val="0"/>
      <w:marTop w:val="0"/>
      <w:marBottom w:val="0"/>
      <w:divBdr>
        <w:top w:val="none" w:sz="0" w:space="0" w:color="auto"/>
        <w:left w:val="none" w:sz="0" w:space="0" w:color="auto"/>
        <w:bottom w:val="none" w:sz="0" w:space="0" w:color="auto"/>
        <w:right w:val="none" w:sz="0" w:space="0" w:color="auto"/>
      </w:divBdr>
      <w:divsChild>
        <w:div w:id="638464847">
          <w:marLeft w:val="720"/>
          <w:marRight w:val="0"/>
          <w:marTop w:val="0"/>
          <w:marBottom w:val="0"/>
          <w:divBdr>
            <w:top w:val="none" w:sz="0" w:space="0" w:color="auto"/>
            <w:left w:val="none" w:sz="0" w:space="0" w:color="auto"/>
            <w:bottom w:val="none" w:sz="0" w:space="0" w:color="auto"/>
            <w:right w:val="none" w:sz="0" w:space="0" w:color="auto"/>
          </w:divBdr>
        </w:div>
      </w:divsChild>
    </w:div>
    <w:div w:id="1971397165">
      <w:bodyDiv w:val="1"/>
      <w:marLeft w:val="0"/>
      <w:marRight w:val="0"/>
      <w:marTop w:val="0"/>
      <w:marBottom w:val="0"/>
      <w:divBdr>
        <w:top w:val="none" w:sz="0" w:space="0" w:color="auto"/>
        <w:left w:val="none" w:sz="0" w:space="0" w:color="auto"/>
        <w:bottom w:val="none" w:sz="0" w:space="0" w:color="auto"/>
        <w:right w:val="none" w:sz="0" w:space="0" w:color="auto"/>
      </w:divBdr>
    </w:div>
    <w:div w:id="2021545338">
      <w:bodyDiv w:val="1"/>
      <w:marLeft w:val="0"/>
      <w:marRight w:val="0"/>
      <w:marTop w:val="0"/>
      <w:marBottom w:val="0"/>
      <w:divBdr>
        <w:top w:val="none" w:sz="0" w:space="0" w:color="auto"/>
        <w:left w:val="none" w:sz="0" w:space="0" w:color="auto"/>
        <w:bottom w:val="none" w:sz="0" w:space="0" w:color="auto"/>
        <w:right w:val="none" w:sz="0" w:space="0" w:color="auto"/>
      </w:divBdr>
      <w:divsChild>
        <w:div w:id="1416584495">
          <w:marLeft w:val="1094"/>
          <w:marRight w:val="0"/>
          <w:marTop w:val="125"/>
          <w:marBottom w:val="0"/>
          <w:divBdr>
            <w:top w:val="none" w:sz="0" w:space="0" w:color="auto"/>
            <w:left w:val="none" w:sz="0" w:space="0" w:color="auto"/>
            <w:bottom w:val="none" w:sz="0" w:space="0" w:color="auto"/>
            <w:right w:val="none" w:sz="0" w:space="0" w:color="auto"/>
          </w:divBdr>
        </w:div>
        <w:div w:id="1158426953">
          <w:marLeft w:val="1094"/>
          <w:marRight w:val="0"/>
          <w:marTop w:val="125"/>
          <w:marBottom w:val="0"/>
          <w:divBdr>
            <w:top w:val="none" w:sz="0" w:space="0" w:color="auto"/>
            <w:left w:val="none" w:sz="0" w:space="0" w:color="auto"/>
            <w:bottom w:val="none" w:sz="0" w:space="0" w:color="auto"/>
            <w:right w:val="none" w:sz="0" w:space="0" w:color="auto"/>
          </w:divBdr>
        </w:div>
        <w:div w:id="1588995992">
          <w:marLeft w:val="1094"/>
          <w:marRight w:val="0"/>
          <w:marTop w:val="125"/>
          <w:marBottom w:val="0"/>
          <w:divBdr>
            <w:top w:val="none" w:sz="0" w:space="0" w:color="auto"/>
            <w:left w:val="none" w:sz="0" w:space="0" w:color="auto"/>
            <w:bottom w:val="none" w:sz="0" w:space="0" w:color="auto"/>
            <w:right w:val="none" w:sz="0" w:space="0" w:color="auto"/>
          </w:divBdr>
        </w:div>
      </w:divsChild>
    </w:div>
    <w:div w:id="2125728481">
      <w:bodyDiv w:val="1"/>
      <w:marLeft w:val="0"/>
      <w:marRight w:val="0"/>
      <w:marTop w:val="0"/>
      <w:marBottom w:val="0"/>
      <w:divBdr>
        <w:top w:val="none" w:sz="0" w:space="0" w:color="auto"/>
        <w:left w:val="none" w:sz="0" w:space="0" w:color="auto"/>
        <w:bottom w:val="none" w:sz="0" w:space="0" w:color="auto"/>
        <w:right w:val="none" w:sz="0" w:space="0" w:color="auto"/>
      </w:divBdr>
      <w:divsChild>
        <w:div w:id="981888878">
          <w:marLeft w:val="72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www.eclipse.org/" TargetMode="External"/><Relationship Id="rId18" Type="http://schemas.openxmlformats.org/officeDocument/2006/relationships/hyperlink" Target="https://sttp.site/chapters/appendix/answers.html" TargetMode="External"/><Relationship Id="rId26" Type="http://schemas.openxmlformats.org/officeDocument/2006/relationships/hyperlink" Target="https://sttp.site/chapters/appendix/answers.html" TargetMode="External"/><Relationship Id="rId3" Type="http://schemas.openxmlformats.org/officeDocument/2006/relationships/settings" Target="settings.xml"/><Relationship Id="rId21" Type="http://schemas.openxmlformats.org/officeDocument/2006/relationships/hyperlink" Target="https://youtu.be/oxNEUYqEvzM" TargetMode="External"/><Relationship Id="rId34" Type="http://schemas.openxmlformats.org/officeDocument/2006/relationships/fontTable" Target="fontTable.xml"/><Relationship Id="rId7" Type="http://schemas.openxmlformats.org/officeDocument/2006/relationships/hyperlink" Target="How-to-submit-your-labwork.docx" TargetMode="External"/><Relationship Id="rId12" Type="http://schemas.openxmlformats.org/officeDocument/2006/relationships/hyperlink" Target="file:///E:\Work\Job\Teaching\SoftwareTest(overseas)\TestArt\src\lab01\IntelliJ%20IDEA" TargetMode="External"/><Relationship Id="rId17" Type="http://schemas.openxmlformats.org/officeDocument/2006/relationships/hyperlink" Target="https://sttp.site/chapters/testing-techniques/specification-based-testing.html" TargetMode="External"/><Relationship Id="rId25" Type="http://schemas.openxmlformats.org/officeDocument/2006/relationships/hyperlink" Target="https://sttp.site/chapters/testing-techniques/model-based-testing.html" TargetMode="External"/><Relationship Id="rId33" Type="http://schemas.openxmlformats.org/officeDocument/2006/relationships/hyperlink" Target="https://mordeky.github.io/SQAT/chapters/intelligent-testing/mutation-testing.html" TargetMode="External"/><Relationship Id="rId2" Type="http://schemas.openxmlformats.org/officeDocument/2006/relationships/styles" Target="styles.xml"/><Relationship Id="rId16" Type="http://schemas.openxmlformats.org/officeDocument/2006/relationships/hyperlink" Target="https://junit.org/junit5/docs/current/user-guide/" TargetMode="External"/><Relationship Id="rId20" Type="http://schemas.openxmlformats.org/officeDocument/2006/relationships/hyperlink" Target="https://sttp.site/chapters/appendix/answers.html" TargetMode="External"/><Relationship Id="rId29" Type="http://schemas.openxmlformats.org/officeDocument/2006/relationships/hyperlink" Target="https://mordeky.github.io/SQAT/chapters/pragmatic-testing/mock-objec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lipse.org/" TargetMode="External"/><Relationship Id="rId24" Type="http://schemas.openxmlformats.org/officeDocument/2006/relationships/hyperlink" Target="https://sttp.site/chapters/appendix/answers.html" TargetMode="External"/><Relationship Id="rId32" Type="http://schemas.openxmlformats.org/officeDocument/2006/relationships/hyperlink" Target="https://mordeky.github.io/SQAT/chapters/pragmatic-testing/test-code-quality.html" TargetMode="External"/><Relationship Id="rId5" Type="http://schemas.openxmlformats.org/officeDocument/2006/relationships/footnotes" Target="footnotes.xml"/><Relationship Id="rId15" Type="http://schemas.openxmlformats.org/officeDocument/2006/relationships/hyperlink" Target="https://youtu.be/srJ91NRpT_w" TargetMode="External"/><Relationship Id="rId23" Type="http://schemas.openxmlformats.org/officeDocument/2006/relationships/hyperlink" Target="https://sttp.site/chapters/testing-techniques/model-based-testing.html" TargetMode="External"/><Relationship Id="rId28" Type="http://schemas.openxmlformats.org/officeDocument/2006/relationships/hyperlink" Target="https://mordeky.github.io/SQAT/chapters/pragmatic-testing/testing-pyramid.html" TargetMode="External"/><Relationship Id="rId10" Type="http://schemas.openxmlformats.org/officeDocument/2006/relationships/hyperlink" Target="https://junit.org/junit4/" TargetMode="External"/><Relationship Id="rId19" Type="http://schemas.openxmlformats.org/officeDocument/2006/relationships/hyperlink" Target="https://sttp.site/chapters/testing-techniques/boundary-testing.html" TargetMode="External"/><Relationship Id="rId31" Type="http://schemas.openxmlformats.org/officeDocument/2006/relationships/hyperlink" Target="https://mordeky.github.io/SQAT/chapters/pragmatic-testing/tdd.html" TargetMode="External"/><Relationship Id="rId4" Type="http://schemas.openxmlformats.org/officeDocument/2006/relationships/webSettings" Target="webSettings.xml"/><Relationship Id="rId9" Type="http://schemas.openxmlformats.org/officeDocument/2006/relationships/hyperlink" Target="file:///E:\Work\Job\Teaching\SoftwareTest(overseas)\Experiments\Lab1\IntelliJ%20IDEA" TargetMode="External"/><Relationship Id="rId14" Type="http://schemas.openxmlformats.org/officeDocument/2006/relationships/hyperlink" Target="file:///E:\Work\Job\Teaching\SoftwareTest(overseas)\Experiments\Lab1\IntelliJ%20IDEA" TargetMode="External"/><Relationship Id="rId22" Type="http://schemas.openxmlformats.org/officeDocument/2006/relationships/hyperlink" Target="https://sttp.site/chapters/testing-techniques/structural-testing.html" TargetMode="External"/><Relationship Id="rId27" Type="http://schemas.openxmlformats.org/officeDocument/2006/relationships/hyperlink" Target="https://mordeky.github.io/SQAT/chapters/testing-techniques/design-by-contracts.html" TargetMode="External"/><Relationship Id="rId30" Type="http://schemas.openxmlformats.org/officeDocument/2006/relationships/hyperlink" Target="https://mordeky.github.io/SQAT/chapters/pragmatic-testing/design-for-testability.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5991</TotalTime>
  <Pages>16</Pages>
  <Words>3195</Words>
  <Characters>18214</Characters>
  <Application>Microsoft Office Word</Application>
  <DocSecurity>0</DocSecurity>
  <PresentationFormat/>
  <Lines>151</Lines>
  <Paragraphs>42</Paragraphs>
  <Slides>0</Slides>
  <Notes>0</Notes>
  <HiddenSlides>0</HiddenSlides>
  <MMClips>0</MMClips>
  <ScaleCrop>false</ScaleCrop>
  <Manager/>
  <Company/>
  <LinksUpToDate>false</LinksUpToDate>
  <CharactersWithSpaces>21367</CharactersWithSpaces>
  <SharedDoc>false</SharedDoc>
  <HLinks>
    <vt:vector size="30" baseType="variant">
      <vt:variant>
        <vt:i4>8192001</vt:i4>
      </vt:variant>
      <vt:variant>
        <vt:i4>15</vt:i4>
      </vt:variant>
      <vt:variant>
        <vt:i4>0</vt:i4>
      </vt:variant>
      <vt:variant>
        <vt:i4>5</vt:i4>
      </vt:variant>
      <vt:variant>
        <vt:lpwstr>E:\Work\Job\Teaching\SoftwareTest(overseas)\Experiments\Lab1\IntelliJ IDEA</vt:lpwstr>
      </vt:variant>
      <vt:variant>
        <vt:lpwstr/>
      </vt:variant>
      <vt:variant>
        <vt:i4>4325460</vt:i4>
      </vt:variant>
      <vt:variant>
        <vt:i4>12</vt:i4>
      </vt:variant>
      <vt:variant>
        <vt:i4>0</vt:i4>
      </vt:variant>
      <vt:variant>
        <vt:i4>5</vt:i4>
      </vt:variant>
      <vt:variant>
        <vt:lpwstr>https://www.eclipse.org/</vt:lpwstr>
      </vt:variant>
      <vt:variant>
        <vt:lpwstr/>
      </vt:variant>
      <vt:variant>
        <vt:i4>3407908</vt:i4>
      </vt:variant>
      <vt:variant>
        <vt:i4>9</vt:i4>
      </vt:variant>
      <vt:variant>
        <vt:i4>0</vt:i4>
      </vt:variant>
      <vt:variant>
        <vt:i4>5</vt:i4>
      </vt:variant>
      <vt:variant>
        <vt:lpwstr>E:\Work\Job\Teaching\SoftwareTest(overseas)\TestArt\src\lab01\IntelliJ IDEA</vt:lpwstr>
      </vt:variant>
      <vt:variant>
        <vt:lpwstr/>
      </vt:variant>
      <vt:variant>
        <vt:i4>4325460</vt:i4>
      </vt:variant>
      <vt:variant>
        <vt:i4>6</vt:i4>
      </vt:variant>
      <vt:variant>
        <vt:i4>0</vt:i4>
      </vt:variant>
      <vt:variant>
        <vt:i4>5</vt:i4>
      </vt:variant>
      <vt:variant>
        <vt:lpwstr>https://www.eclipse.org/</vt:lpwstr>
      </vt:variant>
      <vt:variant>
        <vt:lpwstr/>
      </vt:variant>
      <vt:variant>
        <vt:i4>5439504</vt:i4>
      </vt:variant>
      <vt:variant>
        <vt:i4>3</vt:i4>
      </vt:variant>
      <vt:variant>
        <vt:i4>0</vt:i4>
      </vt:variant>
      <vt:variant>
        <vt:i4>5</vt:i4>
      </vt:variant>
      <vt:variant>
        <vt:lpwstr>http://www.junit.org/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dc:title>
  <dc:subject/>
  <dc:creator>bwangm</dc:creator>
  <cp:keywords/>
  <dc:description/>
  <cp:lastModifiedBy>Li Xiaoxin</cp:lastModifiedBy>
  <cp:revision>268</cp:revision>
  <dcterms:created xsi:type="dcterms:W3CDTF">2020-03-10T17:29:00Z</dcterms:created>
  <dcterms:modified xsi:type="dcterms:W3CDTF">2021-05-09T15:19:00Z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